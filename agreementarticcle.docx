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B5F7" w14:textId="77777777" w:rsidR="005A57C3" w:rsidRDefault="005A57C3" w:rsidP="00521FF6">
      <w:pPr>
        <w:spacing w:line="480" w:lineRule="auto"/>
        <w:rPr>
          <w:rFonts w:ascii="Times New Roman" w:eastAsia="Times New Roman" w:hAnsi="Times New Roman" w:cs="Times New Roman"/>
        </w:rPr>
      </w:pPr>
      <w:bookmarkStart w:id="0" w:name="_Hlk69974605"/>
      <w:bookmarkStart w:id="1" w:name="_Hlk45780130"/>
      <w:bookmarkStart w:id="2" w:name="_Hlk46745999"/>
      <w:bookmarkEnd w:id="0"/>
    </w:p>
    <w:p w14:paraId="75A6C0C3" w14:textId="48791806" w:rsidR="00FE104D" w:rsidRDefault="00FE104D" w:rsidP="00521FF6">
      <w:pPr>
        <w:spacing w:line="480" w:lineRule="auto"/>
        <w:rPr>
          <w:rFonts w:ascii="Times New Roman" w:eastAsia="Times New Roman" w:hAnsi="Times New Roman" w:cs="Times New Roman"/>
        </w:rPr>
      </w:pPr>
    </w:p>
    <w:p w14:paraId="689B7744" w14:textId="77777777" w:rsidR="00805C4B" w:rsidRDefault="00805C4B" w:rsidP="00521FF6">
      <w:pPr>
        <w:spacing w:line="480" w:lineRule="auto"/>
        <w:rPr>
          <w:rFonts w:ascii="Times New Roman" w:eastAsia="Times New Roman" w:hAnsi="Times New Roman" w:cs="Times New Roman"/>
        </w:rPr>
      </w:pPr>
    </w:p>
    <w:p w14:paraId="193E009D" w14:textId="77777777" w:rsidR="00FE104D" w:rsidRDefault="00FE104D" w:rsidP="00521FF6">
      <w:pPr>
        <w:spacing w:line="480" w:lineRule="auto"/>
        <w:rPr>
          <w:rFonts w:ascii="Times New Roman" w:eastAsia="Times New Roman" w:hAnsi="Times New Roman" w:cs="Times New Roman"/>
        </w:rPr>
      </w:pPr>
      <w:bookmarkStart w:id="3" w:name="_Hlk46821699"/>
    </w:p>
    <w:p w14:paraId="036F4275" w14:textId="0BA1F8B1" w:rsidR="00473F15" w:rsidRDefault="001E1A2D">
      <w:pPr>
        <w:spacing w:line="480" w:lineRule="auto"/>
        <w:jc w:val="center"/>
        <w:rPr>
          <w:rFonts w:ascii="Times New Roman" w:eastAsia="Times New Roman" w:hAnsi="Times New Roman" w:cs="Times New Roman"/>
        </w:rPr>
      </w:pPr>
      <w:bookmarkStart w:id="4" w:name="_Hlk43199272"/>
      <w:r w:rsidRPr="00405C4C">
        <w:rPr>
          <w:rFonts w:ascii="Times New Roman" w:eastAsia="Times New Roman" w:hAnsi="Times New Roman" w:cs="Times New Roman"/>
        </w:rPr>
        <w:t>Morphosyntactic features</w:t>
      </w:r>
      <w:r w:rsidR="00FE104D" w:rsidRPr="00405C4C">
        <w:rPr>
          <w:rFonts w:ascii="Times New Roman" w:eastAsia="Times New Roman" w:hAnsi="Times New Roman" w:cs="Times New Roman"/>
        </w:rPr>
        <w:t xml:space="preserve"> versus </w:t>
      </w:r>
      <w:r w:rsidRPr="00405C4C">
        <w:rPr>
          <w:rFonts w:ascii="Times New Roman" w:eastAsia="Times New Roman" w:hAnsi="Times New Roman" w:cs="Times New Roman"/>
        </w:rPr>
        <w:t>morphophonological features</w:t>
      </w:r>
      <w:r w:rsidR="00FE104D" w:rsidRPr="00405C4C">
        <w:rPr>
          <w:rFonts w:ascii="Times New Roman" w:eastAsia="Times New Roman" w:hAnsi="Times New Roman" w:cs="Times New Roman"/>
        </w:rPr>
        <w:t xml:space="preserve"> </w:t>
      </w:r>
      <w:bookmarkEnd w:id="3"/>
      <w:r w:rsidR="005B5338">
        <w:rPr>
          <w:rFonts w:ascii="Times New Roman" w:eastAsia="Times New Roman" w:hAnsi="Times New Roman" w:cs="Times New Roman"/>
        </w:rPr>
        <w:t>in</w:t>
      </w:r>
      <w:r w:rsidR="00FE104D" w:rsidRPr="00405C4C">
        <w:rPr>
          <w:rFonts w:ascii="Times New Roman" w:eastAsia="Times New Roman" w:hAnsi="Times New Roman" w:cs="Times New Roman"/>
        </w:rPr>
        <w:t xml:space="preserve"> L2 gender acquisition:</w:t>
      </w:r>
    </w:p>
    <w:p w14:paraId="7AAA3F9A" w14:textId="72F58281" w:rsidR="00FE104D" w:rsidRDefault="00473F15">
      <w:pPr>
        <w:spacing w:line="480" w:lineRule="auto"/>
        <w:jc w:val="center"/>
        <w:rPr>
          <w:rFonts w:ascii="Times New Roman" w:eastAsia="Times New Roman" w:hAnsi="Times New Roman" w:cs="Times New Roman"/>
        </w:rPr>
      </w:pPr>
      <w:r>
        <w:rPr>
          <w:rFonts w:ascii="Times New Roman" w:eastAsia="Times New Roman" w:hAnsi="Times New Roman" w:cs="Times New Roman"/>
        </w:rPr>
        <w:t>A</w:t>
      </w:r>
      <w:r w:rsidR="00FE104D" w:rsidRPr="00405C4C">
        <w:rPr>
          <w:rFonts w:ascii="Times New Roman" w:eastAsia="Times New Roman" w:hAnsi="Times New Roman" w:cs="Times New Roman"/>
        </w:rPr>
        <w:t xml:space="preserve"> </w:t>
      </w:r>
      <w:r w:rsidR="0022757E">
        <w:rPr>
          <w:rFonts w:ascii="Times New Roman" w:eastAsia="Times New Roman" w:hAnsi="Times New Roman" w:cs="Times New Roman"/>
        </w:rPr>
        <w:t>cross-linguistic perspective</w:t>
      </w:r>
    </w:p>
    <w:p w14:paraId="2FB54164" w14:textId="0DEB44FB" w:rsidR="002F5B4D" w:rsidRPr="00405C4C" w:rsidRDefault="00774A6F">
      <w:pPr>
        <w:spacing w:line="480" w:lineRule="auto"/>
        <w:jc w:val="center"/>
        <w:rPr>
          <w:rFonts w:ascii="Times New Roman" w:eastAsia="Times New Roman" w:hAnsi="Times New Roman" w:cs="Times New Roman"/>
        </w:rPr>
      </w:pPr>
      <w:r>
        <w:rPr>
          <w:rFonts w:ascii="Times New Roman" w:eastAsia="Times New Roman" w:hAnsi="Times New Roman" w:cs="Times New Roman"/>
        </w:rPr>
        <w:t>11</w:t>
      </w:r>
      <w:r w:rsidR="00DA4886">
        <w:rPr>
          <w:rFonts w:ascii="Times New Roman" w:eastAsia="Times New Roman" w:hAnsi="Times New Roman" w:cs="Times New Roman"/>
        </w:rPr>
        <w:t>4</w:t>
      </w:r>
      <w:r w:rsidR="007716DA">
        <w:rPr>
          <w:rFonts w:ascii="Times New Roman" w:eastAsia="Times New Roman" w:hAnsi="Times New Roman" w:cs="Times New Roman"/>
        </w:rPr>
        <w:t>28</w:t>
      </w:r>
    </w:p>
    <w:p w14:paraId="777AC5C3" w14:textId="77777777" w:rsidR="00FE104D" w:rsidRPr="00405C4C" w:rsidRDefault="00FE104D">
      <w:pPr>
        <w:spacing w:line="480" w:lineRule="auto"/>
        <w:rPr>
          <w:rFonts w:ascii="Times New Roman" w:eastAsia="Times New Roman" w:hAnsi="Times New Roman" w:cs="Times New Roman"/>
        </w:rPr>
      </w:pPr>
    </w:p>
    <w:p w14:paraId="3C01B164" w14:textId="77777777" w:rsidR="00FE104D" w:rsidRPr="00405C4C" w:rsidRDefault="00FE104D" w:rsidP="00521FF6">
      <w:pPr>
        <w:spacing w:line="480" w:lineRule="auto"/>
        <w:rPr>
          <w:rFonts w:ascii="Times New Roman" w:eastAsia="Times New Roman" w:hAnsi="Times New Roman" w:cs="Times New Roman"/>
        </w:rPr>
      </w:pPr>
    </w:p>
    <w:p w14:paraId="27FF245E" w14:textId="77777777" w:rsidR="00FE104D" w:rsidRPr="00405C4C" w:rsidRDefault="00FE104D" w:rsidP="00521FF6">
      <w:pPr>
        <w:spacing w:line="480" w:lineRule="auto"/>
        <w:rPr>
          <w:rFonts w:ascii="Times New Roman" w:eastAsia="Times New Roman" w:hAnsi="Times New Roman" w:cs="Times New Roman"/>
        </w:rPr>
      </w:pPr>
    </w:p>
    <w:p w14:paraId="0222F83A" w14:textId="77777777" w:rsidR="00FE104D" w:rsidRPr="00405C4C" w:rsidRDefault="00FE104D" w:rsidP="00521FF6">
      <w:pPr>
        <w:spacing w:line="480" w:lineRule="auto"/>
        <w:rPr>
          <w:rFonts w:ascii="Times New Roman" w:eastAsia="Times New Roman" w:hAnsi="Times New Roman" w:cs="Times New Roman"/>
        </w:rPr>
      </w:pPr>
    </w:p>
    <w:p w14:paraId="129986E4" w14:textId="77777777" w:rsidR="00FE104D" w:rsidRPr="00405C4C" w:rsidRDefault="00FE104D" w:rsidP="00521FF6">
      <w:pPr>
        <w:spacing w:line="480" w:lineRule="auto"/>
        <w:rPr>
          <w:rFonts w:ascii="Times New Roman" w:eastAsia="Times New Roman" w:hAnsi="Times New Roman" w:cs="Times New Roman"/>
        </w:rPr>
      </w:pPr>
    </w:p>
    <w:p w14:paraId="26D886B0" w14:textId="77777777" w:rsidR="00FE104D" w:rsidRPr="00405C4C" w:rsidRDefault="00FE104D" w:rsidP="00521FF6">
      <w:pPr>
        <w:spacing w:line="480" w:lineRule="auto"/>
        <w:rPr>
          <w:rFonts w:ascii="Times New Roman" w:eastAsia="Times New Roman" w:hAnsi="Times New Roman" w:cs="Times New Roman"/>
        </w:rPr>
      </w:pPr>
    </w:p>
    <w:p w14:paraId="5BB3DEB5" w14:textId="77777777" w:rsidR="00FE104D" w:rsidRPr="00405C4C" w:rsidRDefault="00FE104D" w:rsidP="00521FF6">
      <w:pPr>
        <w:spacing w:line="480" w:lineRule="auto"/>
        <w:rPr>
          <w:rFonts w:ascii="Times New Roman" w:eastAsia="Times New Roman" w:hAnsi="Times New Roman" w:cs="Times New Roman"/>
        </w:rPr>
      </w:pPr>
    </w:p>
    <w:p w14:paraId="1E73BE9E" w14:textId="77777777" w:rsidR="00FE104D" w:rsidRPr="00405C4C" w:rsidRDefault="00FE104D" w:rsidP="00521FF6">
      <w:pPr>
        <w:spacing w:line="480" w:lineRule="auto"/>
        <w:rPr>
          <w:rFonts w:ascii="Times New Roman" w:eastAsia="Times New Roman" w:hAnsi="Times New Roman" w:cs="Times New Roman"/>
        </w:rPr>
      </w:pPr>
    </w:p>
    <w:p w14:paraId="59646659" w14:textId="39415C9F" w:rsidR="00FE104D" w:rsidRDefault="00FE104D" w:rsidP="00521FF6">
      <w:pPr>
        <w:spacing w:line="480" w:lineRule="auto"/>
        <w:rPr>
          <w:rFonts w:ascii="Times New Roman" w:eastAsia="Times New Roman" w:hAnsi="Times New Roman" w:cs="Times New Roman"/>
        </w:rPr>
      </w:pPr>
    </w:p>
    <w:p w14:paraId="1B8B0F57" w14:textId="40D82C56" w:rsidR="005B5338" w:rsidRDefault="005B5338" w:rsidP="00521FF6">
      <w:pPr>
        <w:spacing w:line="480" w:lineRule="auto"/>
        <w:rPr>
          <w:rFonts w:ascii="Times New Roman" w:eastAsia="Times New Roman" w:hAnsi="Times New Roman" w:cs="Times New Roman"/>
        </w:rPr>
      </w:pPr>
    </w:p>
    <w:p w14:paraId="42CFCD84" w14:textId="77777777" w:rsidR="00FE104D" w:rsidRPr="00AE63D0" w:rsidRDefault="00FE104D" w:rsidP="00521FF6">
      <w:pPr>
        <w:spacing w:line="480" w:lineRule="auto"/>
        <w:ind w:firstLine="720"/>
        <w:rPr>
          <w:rFonts w:ascii="Times New Roman" w:eastAsia="Times New Roman" w:hAnsi="Times New Roman" w:cs="Times New Roman"/>
          <w:b/>
          <w:bCs/>
        </w:rPr>
      </w:pPr>
      <w:bookmarkStart w:id="5" w:name="_heading=h.gjdgxs" w:colFirst="0" w:colLast="0"/>
      <w:bookmarkEnd w:id="5"/>
      <w:r w:rsidRPr="00AE63D0">
        <w:rPr>
          <w:rFonts w:ascii="Times New Roman" w:eastAsia="Times New Roman" w:hAnsi="Times New Roman" w:cs="Times New Roman"/>
          <w:b/>
          <w:bCs/>
        </w:rPr>
        <w:lastRenderedPageBreak/>
        <w:t>Abstract</w:t>
      </w:r>
    </w:p>
    <w:p w14:paraId="0D91B8BE" w14:textId="3D53812B" w:rsidR="003F1795" w:rsidRDefault="003F1795">
      <w:pPr>
        <w:spacing w:line="480" w:lineRule="auto"/>
        <w:ind w:firstLine="720"/>
        <w:rPr>
          <w:rFonts w:ascii="Times New Roman" w:eastAsia="Times New Roman" w:hAnsi="Times New Roman" w:cs="Times New Roman"/>
        </w:rPr>
      </w:pPr>
      <w:r w:rsidRPr="003F1795">
        <w:rPr>
          <w:rFonts w:ascii="Times New Roman" w:eastAsia="Times New Roman" w:hAnsi="Times New Roman" w:cs="Times New Roman"/>
        </w:rPr>
        <w:t xml:space="preserve">This paper aims to demonstrate the </w:t>
      </w:r>
      <w:r w:rsidR="00380002">
        <w:rPr>
          <w:rFonts w:ascii="Times New Roman" w:eastAsia="Times New Roman" w:hAnsi="Times New Roman" w:cs="Times New Roman"/>
        </w:rPr>
        <w:t xml:space="preserve">reliability </w:t>
      </w:r>
      <w:r w:rsidRPr="003F1795">
        <w:rPr>
          <w:rFonts w:ascii="Times New Roman" w:eastAsia="Times New Roman" w:hAnsi="Times New Roman" w:cs="Times New Roman"/>
        </w:rPr>
        <w:t xml:space="preserve">of morphosyntactic versus morphophonological features in the acquisition of L2 gender of inanimate nouns across languages. Based on </w:t>
      </w:r>
      <w:proofErr w:type="spellStart"/>
      <w:r w:rsidRPr="003F1795">
        <w:rPr>
          <w:rFonts w:ascii="Times New Roman" w:eastAsia="Times New Roman" w:hAnsi="Times New Roman" w:cs="Times New Roman"/>
        </w:rPr>
        <w:t>Kibort</w:t>
      </w:r>
      <w:proofErr w:type="spellEnd"/>
      <w:r w:rsidRPr="003F1795">
        <w:rPr>
          <w:rFonts w:ascii="Times New Roman" w:eastAsia="Times New Roman" w:hAnsi="Times New Roman" w:cs="Times New Roman"/>
        </w:rPr>
        <w:t xml:space="preserve"> and Corbett’s (2010) classification, the current research proposes that </w:t>
      </w:r>
      <w:r w:rsidR="00EB0B2F">
        <w:rPr>
          <w:rFonts w:ascii="Times New Roman" w:eastAsia="Times New Roman" w:hAnsi="Times New Roman" w:cs="Times New Roman"/>
        </w:rPr>
        <w:t xml:space="preserve">the presence of determiner </w:t>
      </w:r>
      <w:r w:rsidR="008F5CC3">
        <w:rPr>
          <w:rFonts w:ascii="Times New Roman" w:eastAsia="Times New Roman" w:hAnsi="Times New Roman" w:cs="Times New Roman"/>
        </w:rPr>
        <w:t>(a</w:t>
      </w:r>
      <w:r w:rsidR="00EB0B2F">
        <w:rPr>
          <w:rFonts w:ascii="Times New Roman" w:eastAsia="Times New Roman" w:hAnsi="Times New Roman" w:cs="Times New Roman"/>
        </w:rPr>
        <w:t xml:space="preserve"> </w:t>
      </w:r>
      <w:r w:rsidRPr="003F1795">
        <w:rPr>
          <w:rFonts w:ascii="Times New Roman" w:eastAsia="Times New Roman" w:hAnsi="Times New Roman" w:cs="Times New Roman"/>
        </w:rPr>
        <w:t>morphosyntactic feature</w:t>
      </w:r>
      <w:r w:rsidR="00EB0B2F">
        <w:rPr>
          <w:rFonts w:ascii="Times New Roman" w:eastAsia="Times New Roman" w:hAnsi="Times New Roman" w:cs="Times New Roman"/>
        </w:rPr>
        <w:t>) is</w:t>
      </w:r>
      <w:r w:rsidRPr="003F1795">
        <w:rPr>
          <w:rFonts w:ascii="Times New Roman" w:eastAsia="Times New Roman" w:hAnsi="Times New Roman" w:cs="Times New Roman"/>
        </w:rPr>
        <w:t xml:space="preserve"> more reliable than </w:t>
      </w:r>
      <w:r w:rsidR="00EB0B2F">
        <w:rPr>
          <w:rFonts w:ascii="Times New Roman" w:eastAsia="Times New Roman" w:hAnsi="Times New Roman" w:cs="Times New Roman"/>
        </w:rPr>
        <w:t>noun-final morphemes (</w:t>
      </w:r>
      <w:r w:rsidRPr="003F1795">
        <w:rPr>
          <w:rFonts w:ascii="Times New Roman" w:eastAsia="Times New Roman" w:hAnsi="Times New Roman" w:cs="Times New Roman"/>
        </w:rPr>
        <w:t>morphophonological feature</w:t>
      </w:r>
      <w:r w:rsidR="00EB0B2F">
        <w:rPr>
          <w:rFonts w:ascii="Times New Roman" w:eastAsia="Times New Roman" w:hAnsi="Times New Roman" w:cs="Times New Roman"/>
        </w:rPr>
        <w:t>)</w:t>
      </w:r>
      <w:r w:rsidRPr="003F1795">
        <w:rPr>
          <w:rFonts w:ascii="Times New Roman" w:eastAsia="Times New Roman" w:hAnsi="Times New Roman" w:cs="Times New Roman"/>
        </w:rPr>
        <w:t xml:space="preserve"> in the </w:t>
      </w:r>
      <w:r w:rsidR="0022757E">
        <w:rPr>
          <w:rFonts w:ascii="Times New Roman" w:eastAsia="Times New Roman" w:hAnsi="Times New Roman" w:cs="Times New Roman"/>
        </w:rPr>
        <w:t xml:space="preserve">process of adjective agreement within the Determiner Phrase (DP) across languages. </w:t>
      </w:r>
      <w:r w:rsidRPr="003F1795">
        <w:rPr>
          <w:rFonts w:ascii="Times New Roman" w:eastAsia="Times New Roman" w:hAnsi="Times New Roman" w:cs="Times New Roman"/>
        </w:rPr>
        <w:t xml:space="preserve">To test this hypothesis, the current research compares </w:t>
      </w:r>
      <w:r w:rsidR="0022757E">
        <w:rPr>
          <w:rFonts w:ascii="Times New Roman" w:eastAsia="Times New Roman" w:hAnsi="Times New Roman" w:cs="Times New Roman"/>
        </w:rPr>
        <w:t xml:space="preserve">English </w:t>
      </w:r>
      <w:r w:rsidRPr="003F1795">
        <w:rPr>
          <w:rFonts w:ascii="Times New Roman" w:eastAsia="Times New Roman" w:hAnsi="Times New Roman" w:cs="Times New Roman"/>
        </w:rPr>
        <w:t xml:space="preserve">second language (L2) learners of Hebrew and Spanish. Both languages have a binary gender system for nouns; however, Hebrew lacks a determiner with gender value, but provides a plural ending morpheme that encodes both number and gender.  In contrast, Spanish has a gendered article that facilitates gender acquisition (Grüter, Lew-Williams, and Fernald, 2012), but it lacks a plural ending morpheme that indicates gender. 32 L1 English-L2 Spanish learners and 32 L1 English- L2 Hebrew learners with different proficiency </w:t>
      </w:r>
      <w:r w:rsidR="008F5CC3" w:rsidRPr="003F1795">
        <w:rPr>
          <w:rFonts w:ascii="Times New Roman" w:eastAsia="Times New Roman" w:hAnsi="Times New Roman" w:cs="Times New Roman"/>
        </w:rPr>
        <w:t>completed</w:t>
      </w:r>
      <w:r w:rsidR="008F5CC3">
        <w:rPr>
          <w:rFonts w:ascii="Times New Roman" w:eastAsia="Times New Roman" w:hAnsi="Times New Roman" w:cs="Times New Roman"/>
        </w:rPr>
        <w:t xml:space="preserve"> </w:t>
      </w:r>
      <w:r w:rsidR="008F5CC3" w:rsidRPr="003F1795">
        <w:rPr>
          <w:rFonts w:ascii="Times New Roman" w:eastAsia="Times New Roman" w:hAnsi="Times New Roman" w:cs="Times New Roman"/>
        </w:rPr>
        <w:t>an</w:t>
      </w:r>
      <w:r w:rsidR="0022757E">
        <w:rPr>
          <w:rFonts w:ascii="Times New Roman" w:eastAsia="Times New Roman" w:hAnsi="Times New Roman" w:cs="Times New Roman"/>
        </w:rPr>
        <w:t xml:space="preserve"> adjective</w:t>
      </w:r>
      <w:r w:rsidR="00277CC9">
        <w:rPr>
          <w:rFonts w:ascii="Times New Roman" w:eastAsia="Times New Roman" w:hAnsi="Times New Roman" w:cs="Times New Roman"/>
        </w:rPr>
        <w:t>-</w:t>
      </w:r>
      <w:r w:rsidR="0022757E">
        <w:rPr>
          <w:rFonts w:ascii="Times New Roman" w:eastAsia="Times New Roman" w:hAnsi="Times New Roman" w:cs="Times New Roman"/>
        </w:rPr>
        <w:t xml:space="preserve"> agreement</w:t>
      </w:r>
      <w:r w:rsidR="00B800B1">
        <w:rPr>
          <w:rFonts w:ascii="Times New Roman" w:eastAsia="Times New Roman" w:hAnsi="Times New Roman" w:cs="Times New Roman"/>
        </w:rPr>
        <w:t xml:space="preserve"> </w:t>
      </w:r>
      <w:r w:rsidR="00380002" w:rsidRPr="003F1795">
        <w:rPr>
          <w:rFonts w:ascii="Times New Roman" w:eastAsia="Times New Roman" w:hAnsi="Times New Roman" w:cs="Times New Roman"/>
        </w:rPr>
        <w:t xml:space="preserve">elicited production </w:t>
      </w:r>
      <w:r w:rsidR="00B800B1">
        <w:rPr>
          <w:rFonts w:ascii="Times New Roman" w:eastAsia="Times New Roman" w:hAnsi="Times New Roman" w:cs="Times New Roman"/>
        </w:rPr>
        <w:t>task and adjective-agreement</w:t>
      </w:r>
      <w:r w:rsidRPr="003F1795">
        <w:rPr>
          <w:rFonts w:ascii="Times New Roman" w:eastAsia="Times New Roman" w:hAnsi="Times New Roman" w:cs="Times New Roman"/>
        </w:rPr>
        <w:t xml:space="preserve"> </w:t>
      </w:r>
      <w:r w:rsidR="00380002">
        <w:rPr>
          <w:rFonts w:ascii="Times New Roman" w:eastAsia="Times New Roman" w:hAnsi="Times New Roman" w:cs="Times New Roman"/>
        </w:rPr>
        <w:t xml:space="preserve">forced-choice </w:t>
      </w:r>
      <w:r w:rsidRPr="003F1795">
        <w:rPr>
          <w:rFonts w:ascii="Times New Roman" w:eastAsia="Times New Roman" w:hAnsi="Times New Roman" w:cs="Times New Roman"/>
        </w:rPr>
        <w:t>task in their respective L2</w:t>
      </w:r>
      <w:r w:rsidR="0022757E">
        <w:rPr>
          <w:rFonts w:ascii="Times New Roman" w:eastAsia="Times New Roman" w:hAnsi="Times New Roman" w:cs="Times New Roman"/>
        </w:rPr>
        <w:t>, highlighting the role of the determiner in Spanish and the role</w:t>
      </w:r>
      <w:r w:rsidR="00277CC9">
        <w:rPr>
          <w:rFonts w:ascii="Times New Roman" w:eastAsia="Times New Roman" w:hAnsi="Times New Roman" w:cs="Times New Roman"/>
        </w:rPr>
        <w:t xml:space="preserve"> of transparency-plural ending morphemes in Hebrew</w:t>
      </w:r>
      <w:r w:rsidR="002F11B4">
        <w:rPr>
          <w:rFonts w:ascii="Times New Roman" w:eastAsia="Times New Roman" w:hAnsi="Times New Roman" w:cs="Times New Roman"/>
        </w:rPr>
        <w:t xml:space="preserve"> in the experimental items in each target language. </w:t>
      </w:r>
      <w:r w:rsidR="00277CC9">
        <w:rPr>
          <w:rFonts w:ascii="Times New Roman" w:eastAsia="Times New Roman" w:hAnsi="Times New Roman" w:cs="Times New Roman"/>
        </w:rPr>
        <w:t>The data were analyzed using GLMM model.</w:t>
      </w:r>
      <w:r w:rsidR="00277CC9" w:rsidRPr="003F1795">
        <w:rPr>
          <w:rFonts w:ascii="Times New Roman" w:eastAsia="Times New Roman" w:hAnsi="Times New Roman" w:cs="Times New Roman"/>
        </w:rPr>
        <w:t xml:space="preserve"> The</w:t>
      </w:r>
      <w:r w:rsidRPr="003F1795">
        <w:rPr>
          <w:rFonts w:ascii="Times New Roman" w:eastAsia="Times New Roman" w:hAnsi="Times New Roman" w:cs="Times New Roman"/>
        </w:rPr>
        <w:t xml:space="preserve"> results revealed that Spanish L2 learners performed more accurately on the task</w:t>
      </w:r>
      <w:r w:rsidR="00B800B1">
        <w:rPr>
          <w:rFonts w:ascii="Times New Roman" w:eastAsia="Times New Roman" w:hAnsi="Times New Roman" w:cs="Times New Roman"/>
        </w:rPr>
        <w:t>s</w:t>
      </w:r>
      <w:r w:rsidRPr="003F1795">
        <w:rPr>
          <w:rFonts w:ascii="Times New Roman" w:eastAsia="Times New Roman" w:hAnsi="Times New Roman" w:cs="Times New Roman"/>
        </w:rPr>
        <w:t xml:space="preserve"> than L2 Hebrew learners, offering evidence for the </w:t>
      </w:r>
      <w:r w:rsidR="00277CC9">
        <w:rPr>
          <w:rFonts w:ascii="Times New Roman" w:eastAsia="Times New Roman" w:hAnsi="Times New Roman" w:cs="Times New Roman"/>
        </w:rPr>
        <w:t>relevance of syntactic agreement knowledge over phonological cues in gender acquisition.</w:t>
      </w:r>
    </w:p>
    <w:p w14:paraId="1E5047BC" w14:textId="1364655F" w:rsidR="00FE104D" w:rsidRPr="00405C4C" w:rsidRDefault="009C5C4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Keywords</w:t>
      </w:r>
      <w:r w:rsidR="00FE104D" w:rsidRPr="00405C4C">
        <w:rPr>
          <w:rFonts w:ascii="Times New Roman" w:eastAsia="Times New Roman" w:hAnsi="Times New Roman" w:cs="Times New Roman"/>
        </w:rPr>
        <w:t xml:space="preserve">: </w:t>
      </w:r>
      <w:r w:rsidR="001B2A56" w:rsidRPr="00405C4C">
        <w:rPr>
          <w:rFonts w:ascii="Times New Roman" w:eastAsia="Times New Roman" w:hAnsi="Times New Roman" w:cs="Times New Roman"/>
        </w:rPr>
        <w:t>morphosyntactic features</w:t>
      </w:r>
      <w:r w:rsidR="003D4A93">
        <w:rPr>
          <w:rFonts w:ascii="Times New Roman" w:eastAsia="Times New Roman" w:hAnsi="Times New Roman" w:cs="Times New Roman"/>
        </w:rPr>
        <w:t>,</w:t>
      </w:r>
      <w:r w:rsidR="001B2A56" w:rsidRPr="00405C4C">
        <w:rPr>
          <w:rFonts w:ascii="Times New Roman" w:eastAsia="Times New Roman" w:hAnsi="Times New Roman" w:cs="Times New Roman"/>
        </w:rPr>
        <w:t xml:space="preserve"> morphophonological features</w:t>
      </w:r>
      <w:r w:rsidR="003D4A93">
        <w:rPr>
          <w:rFonts w:ascii="Times New Roman" w:eastAsia="Times New Roman" w:hAnsi="Times New Roman" w:cs="Times New Roman"/>
        </w:rPr>
        <w:t>,</w:t>
      </w:r>
      <w:r w:rsidR="003D4A93" w:rsidRPr="00405C4C">
        <w:rPr>
          <w:rFonts w:ascii="Times New Roman" w:eastAsia="Times New Roman" w:hAnsi="Times New Roman" w:cs="Times New Roman"/>
        </w:rPr>
        <w:t xml:space="preserve"> </w:t>
      </w:r>
      <w:r w:rsidR="00FE104D" w:rsidRPr="00405C4C">
        <w:rPr>
          <w:rFonts w:ascii="Times New Roman" w:eastAsia="Times New Roman" w:hAnsi="Times New Roman" w:cs="Times New Roman"/>
        </w:rPr>
        <w:t>gender</w:t>
      </w:r>
      <w:r w:rsidR="003D4A93">
        <w:rPr>
          <w:rFonts w:ascii="Times New Roman" w:eastAsia="Times New Roman" w:hAnsi="Times New Roman" w:cs="Times New Roman"/>
        </w:rPr>
        <w:t xml:space="preserve">, </w:t>
      </w:r>
      <w:r w:rsidR="00FE104D" w:rsidRPr="00405C4C">
        <w:rPr>
          <w:rFonts w:ascii="Times New Roman" w:eastAsia="Times New Roman" w:hAnsi="Times New Roman" w:cs="Times New Roman"/>
        </w:rPr>
        <w:t>Spanish</w:t>
      </w:r>
      <w:r w:rsidR="003D4A93">
        <w:rPr>
          <w:rFonts w:ascii="Times New Roman" w:eastAsia="Times New Roman" w:hAnsi="Times New Roman" w:cs="Times New Roman"/>
        </w:rPr>
        <w:t xml:space="preserve">, </w:t>
      </w:r>
      <w:r w:rsidR="00FE104D" w:rsidRPr="00405C4C">
        <w:rPr>
          <w:rFonts w:ascii="Times New Roman" w:eastAsia="Times New Roman" w:hAnsi="Times New Roman" w:cs="Times New Roman"/>
        </w:rPr>
        <w:t>Hebrew</w:t>
      </w:r>
    </w:p>
    <w:p w14:paraId="4B7BF7EA" w14:textId="77777777" w:rsidR="003D4A93" w:rsidRDefault="003D4A93">
      <w:pPr>
        <w:spacing w:after="160" w:line="259" w:lineRule="auto"/>
        <w:rPr>
          <w:ins w:id="6" w:author="Patrick Thane" w:date="2020-07-18T12:09:00Z"/>
          <w:rFonts w:ascii="Times New Roman" w:eastAsia="Times New Roman" w:hAnsi="Times New Roman" w:cs="Times New Roman"/>
          <w:b/>
        </w:rPr>
      </w:pPr>
      <w:ins w:id="7" w:author="Patrick Thane" w:date="2020-07-18T12:09:00Z">
        <w:r>
          <w:rPr>
            <w:rFonts w:ascii="Times New Roman" w:eastAsia="Times New Roman" w:hAnsi="Times New Roman" w:cs="Times New Roman"/>
            <w:b/>
          </w:rPr>
          <w:br w:type="page"/>
        </w:r>
      </w:ins>
    </w:p>
    <w:p w14:paraId="1B58C17E" w14:textId="39B6D59D" w:rsidR="003E5E57" w:rsidRPr="00AE63D0" w:rsidRDefault="00A2775E">
      <w:pPr>
        <w:rPr>
          <w:rFonts w:ascii="Times New Roman" w:eastAsia="Times New Roman" w:hAnsi="Times New Roman" w:cs="Times New Roman"/>
          <w:b/>
        </w:rPr>
      </w:pPr>
      <w:r w:rsidRPr="00AE63D0">
        <w:rPr>
          <w:rFonts w:ascii="Times New Roman" w:eastAsia="Times New Roman" w:hAnsi="Times New Roman" w:cs="Times New Roman"/>
          <w:b/>
        </w:rPr>
        <w:lastRenderedPageBreak/>
        <w:t xml:space="preserve">1 </w:t>
      </w:r>
      <w:r w:rsidR="00FE104D" w:rsidRPr="00AE63D0">
        <w:rPr>
          <w:rFonts w:ascii="Times New Roman" w:eastAsia="Times New Roman" w:hAnsi="Times New Roman" w:cs="Times New Roman"/>
          <w:b/>
        </w:rPr>
        <w:t>Introduction</w:t>
      </w:r>
    </w:p>
    <w:p w14:paraId="11CF97A0" w14:textId="2A5E64A0" w:rsidR="00BC3B29" w:rsidRPr="00026736" w:rsidRDefault="00FB134C">
      <w:pPr>
        <w:spacing w:after="160" w:line="480" w:lineRule="auto"/>
        <w:rPr>
          <w:rFonts w:ascii="Times New Roman" w:hAnsi="Times New Roman" w:cs="Times New Roman"/>
        </w:rPr>
      </w:pPr>
      <w:r w:rsidRPr="00BC3B29">
        <w:rPr>
          <w:rFonts w:ascii="Times New Roman" w:eastAsia="Times New Roman" w:hAnsi="Times New Roman" w:cs="Times New Roman"/>
          <w:bCs/>
        </w:rPr>
        <w:t xml:space="preserve">Several </w:t>
      </w:r>
      <w:r w:rsidR="002A35B4" w:rsidRPr="00BC3B29">
        <w:rPr>
          <w:rFonts w:ascii="Times New Roman" w:eastAsia="Times New Roman" w:hAnsi="Times New Roman" w:cs="Times New Roman"/>
          <w:bCs/>
        </w:rPr>
        <w:t xml:space="preserve">studies have examined the importance of morphosyntactic features in the acquisition of </w:t>
      </w:r>
      <w:r w:rsidR="00BC3B29">
        <w:rPr>
          <w:rFonts w:ascii="Times New Roman" w:eastAsia="Times New Roman" w:hAnsi="Times New Roman" w:cs="Times New Roman"/>
          <w:bCs/>
        </w:rPr>
        <w:t xml:space="preserve">L2 </w:t>
      </w:r>
      <w:r w:rsidR="002A35B4" w:rsidRPr="00BC3B29">
        <w:rPr>
          <w:rFonts w:ascii="Times New Roman" w:eastAsia="Times New Roman" w:hAnsi="Times New Roman" w:cs="Times New Roman"/>
          <w:bCs/>
        </w:rPr>
        <w:t>gender</w:t>
      </w:r>
      <w:r w:rsidR="000E4EA5">
        <w:rPr>
          <w:rFonts w:ascii="Times New Roman" w:eastAsia="Times New Roman" w:hAnsi="Times New Roman" w:cs="Times New Roman"/>
          <w:bCs/>
        </w:rPr>
        <w:t>, stating</w:t>
      </w:r>
      <w:r w:rsidR="002A35B4" w:rsidRPr="00BC3B29">
        <w:rPr>
          <w:rFonts w:ascii="Times New Roman" w:eastAsia="Times New Roman" w:hAnsi="Times New Roman" w:cs="Times New Roman"/>
          <w:bCs/>
        </w:rPr>
        <w:t xml:space="preserve"> that L2 learners used gender markings on determiners to establish predictive syntactic agreement relations (Oliphant,1998; </w:t>
      </w:r>
      <w:proofErr w:type="spellStart"/>
      <w:r w:rsidR="002A35B4" w:rsidRPr="00BC3B29">
        <w:rPr>
          <w:rFonts w:ascii="Times New Roman" w:eastAsia="Times New Roman" w:hAnsi="Times New Roman" w:cs="Times New Roman"/>
          <w:bCs/>
        </w:rPr>
        <w:t>Hopp</w:t>
      </w:r>
      <w:proofErr w:type="spellEnd"/>
      <w:r w:rsidR="000E4EA5">
        <w:rPr>
          <w:rFonts w:ascii="Times New Roman" w:eastAsia="Times New Roman" w:hAnsi="Times New Roman" w:cs="Times New Roman"/>
          <w:bCs/>
        </w:rPr>
        <w:t>,</w:t>
      </w:r>
      <w:r w:rsidR="002A35B4" w:rsidRPr="00BC3B29">
        <w:rPr>
          <w:rFonts w:ascii="Times New Roman" w:eastAsia="Times New Roman" w:hAnsi="Times New Roman" w:cs="Times New Roman"/>
          <w:bCs/>
        </w:rPr>
        <w:t xml:space="preserve"> 2013</w:t>
      </w:r>
      <w:r w:rsidR="000E4EA5">
        <w:rPr>
          <w:rFonts w:ascii="Times New Roman" w:eastAsia="Times New Roman" w:hAnsi="Times New Roman" w:cs="Times New Roman"/>
          <w:bCs/>
        </w:rPr>
        <w:t xml:space="preserve">; </w:t>
      </w:r>
      <w:r w:rsidR="002A35B4" w:rsidRPr="00BC3B29">
        <w:rPr>
          <w:rFonts w:ascii="Times New Roman" w:eastAsia="Times New Roman" w:hAnsi="Times New Roman" w:cs="Times New Roman"/>
          <w:bCs/>
        </w:rPr>
        <w:t xml:space="preserve">Grüter et al, 2012, </w:t>
      </w:r>
      <w:proofErr w:type="spellStart"/>
      <w:r w:rsidR="002A35B4" w:rsidRPr="00BC3B29">
        <w:rPr>
          <w:rFonts w:ascii="Times New Roman" w:eastAsia="Times New Roman" w:hAnsi="Times New Roman" w:cs="Times New Roman"/>
          <w:bCs/>
        </w:rPr>
        <w:t>Halberstadt</w:t>
      </w:r>
      <w:proofErr w:type="spellEnd"/>
      <w:r w:rsidR="002A35B4" w:rsidRPr="00BC3B29">
        <w:rPr>
          <w:rFonts w:ascii="Times New Roman" w:eastAsia="Times New Roman" w:hAnsi="Times New Roman" w:cs="Times New Roman"/>
          <w:bCs/>
        </w:rPr>
        <w:t xml:space="preserve">, </w:t>
      </w:r>
      <w:proofErr w:type="spellStart"/>
      <w:r w:rsidR="002A35B4" w:rsidRPr="00BC3B29">
        <w:rPr>
          <w:rFonts w:ascii="Times New Roman" w:eastAsia="Times New Roman" w:hAnsi="Times New Roman" w:cs="Times New Roman"/>
          <w:bCs/>
        </w:rPr>
        <w:t>Kroff</w:t>
      </w:r>
      <w:proofErr w:type="spellEnd"/>
      <w:r w:rsidR="002A35B4" w:rsidRPr="00BC3B29">
        <w:rPr>
          <w:rFonts w:ascii="Times New Roman" w:eastAsia="Times New Roman" w:hAnsi="Times New Roman" w:cs="Times New Roman"/>
          <w:bCs/>
        </w:rPr>
        <w:t xml:space="preserve">, and </w:t>
      </w:r>
      <w:proofErr w:type="spellStart"/>
      <w:r w:rsidR="002A35B4" w:rsidRPr="00BC3B29">
        <w:rPr>
          <w:rFonts w:ascii="Times New Roman" w:eastAsia="Times New Roman" w:hAnsi="Times New Roman" w:cs="Times New Roman"/>
          <w:bCs/>
        </w:rPr>
        <w:t>Dussias</w:t>
      </w:r>
      <w:proofErr w:type="spellEnd"/>
      <w:r w:rsidR="002A35B4" w:rsidRPr="00BC3B29">
        <w:rPr>
          <w:rFonts w:ascii="Times New Roman" w:eastAsia="Times New Roman" w:hAnsi="Times New Roman" w:cs="Times New Roman"/>
          <w:bCs/>
        </w:rPr>
        <w:t xml:space="preserve">, 2018). </w:t>
      </w:r>
      <w:r w:rsidRPr="00BC3B29">
        <w:rPr>
          <w:rFonts w:ascii="Times New Roman" w:eastAsia="Times New Roman" w:hAnsi="Times New Roman" w:cs="Times New Roman"/>
          <w:bCs/>
        </w:rPr>
        <w:t>On the other hand, r</w:t>
      </w:r>
      <w:r w:rsidRPr="00BC3B29">
        <w:rPr>
          <w:rFonts w:ascii="Times New Roman" w:hAnsi="Times New Roman" w:cs="Times New Roman"/>
        </w:rPr>
        <w:t>esearch on various languages emphasize the role</w:t>
      </w:r>
      <w:r w:rsidR="00F514B4">
        <w:rPr>
          <w:rFonts w:ascii="Times New Roman" w:hAnsi="Times New Roman" w:cs="Times New Roman"/>
        </w:rPr>
        <w:t xml:space="preserve"> of</w:t>
      </w:r>
      <w:r w:rsidRPr="00BC3B29">
        <w:rPr>
          <w:rFonts w:ascii="Times New Roman" w:hAnsi="Times New Roman" w:cs="Times New Roman"/>
        </w:rPr>
        <w:t xml:space="preserve"> </w:t>
      </w:r>
      <w:r w:rsidR="000E4EA5">
        <w:rPr>
          <w:rFonts w:ascii="Times New Roman" w:hAnsi="Times New Roman" w:cs="Times New Roman"/>
        </w:rPr>
        <w:t>noun-ending</w:t>
      </w:r>
      <w:r w:rsidRPr="00BC3B29">
        <w:rPr>
          <w:rFonts w:ascii="Times New Roman" w:hAnsi="Times New Roman" w:cs="Times New Roman"/>
        </w:rPr>
        <w:t xml:space="preserve"> transparency that </w:t>
      </w:r>
      <w:r w:rsidR="000E4EA5" w:rsidRPr="00BC3B29">
        <w:rPr>
          <w:rFonts w:ascii="Times New Roman" w:hAnsi="Times New Roman" w:cs="Times New Roman"/>
        </w:rPr>
        <w:t>leads gender</w:t>
      </w:r>
      <w:r w:rsidRPr="00BC3B29">
        <w:rPr>
          <w:rFonts w:ascii="Times New Roman" w:hAnsi="Times New Roman" w:cs="Times New Roman"/>
        </w:rPr>
        <w:t xml:space="preserve"> acquisition</w:t>
      </w:r>
      <w:r w:rsidRPr="00380002">
        <w:rPr>
          <w:rFonts w:ascii="Times New Roman" w:hAnsi="Times New Roman" w:cs="Times New Roman"/>
          <w:i/>
          <w:iCs/>
        </w:rPr>
        <w:t xml:space="preserve"> </w:t>
      </w:r>
      <w:r w:rsidR="00674AEA" w:rsidRPr="00902724">
        <w:rPr>
          <w:rFonts w:ascii="Times New Roman" w:hAnsi="Times New Roman" w:cs="Times New Roman"/>
        </w:rPr>
        <w:t>(</w:t>
      </w:r>
      <w:proofErr w:type="spellStart"/>
      <w:r w:rsidR="00902724" w:rsidRPr="00902724">
        <w:rPr>
          <w:rFonts w:ascii="Times New Roman" w:hAnsi="Times New Roman" w:cs="Times New Roman"/>
        </w:rPr>
        <w:t>Szagun</w:t>
      </w:r>
      <w:proofErr w:type="spellEnd"/>
      <w:r w:rsidR="00902724" w:rsidRPr="00902724">
        <w:rPr>
          <w:rFonts w:ascii="Times New Roman" w:hAnsi="Times New Roman" w:cs="Times New Roman"/>
        </w:rPr>
        <w:t>,</w:t>
      </w:r>
      <w:r w:rsidRPr="00902724">
        <w:rPr>
          <w:rFonts w:ascii="Times New Roman" w:hAnsi="Times New Roman" w:cs="Times New Roman"/>
        </w:rPr>
        <w:t xml:space="preserve"> Stamper, </w:t>
      </w:r>
      <w:proofErr w:type="spellStart"/>
      <w:r w:rsidRPr="00902724">
        <w:rPr>
          <w:rFonts w:ascii="Times New Roman" w:hAnsi="Times New Roman" w:cs="Times New Roman"/>
        </w:rPr>
        <w:t>Sondag</w:t>
      </w:r>
      <w:proofErr w:type="spellEnd"/>
      <w:r w:rsidRPr="00902724">
        <w:rPr>
          <w:rFonts w:ascii="Times New Roman" w:hAnsi="Times New Roman" w:cs="Times New Roman"/>
        </w:rPr>
        <w:t xml:space="preserve">, &amp; </w:t>
      </w:r>
      <w:proofErr w:type="spellStart"/>
      <w:r w:rsidRPr="00902724">
        <w:rPr>
          <w:rFonts w:ascii="Times New Roman" w:hAnsi="Times New Roman" w:cs="Times New Roman"/>
        </w:rPr>
        <w:t>Franik</w:t>
      </w:r>
      <w:proofErr w:type="spellEnd"/>
      <w:r w:rsidRPr="00902724">
        <w:rPr>
          <w:rFonts w:ascii="Times New Roman" w:hAnsi="Times New Roman" w:cs="Times New Roman"/>
        </w:rPr>
        <w:t>, 2007</w:t>
      </w:r>
      <w:r w:rsidR="00674AEA" w:rsidRPr="00902724">
        <w:rPr>
          <w:rFonts w:ascii="Times New Roman" w:hAnsi="Times New Roman" w:cs="Times New Roman"/>
        </w:rPr>
        <w:t>; Foote, 2014</w:t>
      </w:r>
      <w:r w:rsidRPr="00902724">
        <w:rPr>
          <w:rFonts w:ascii="Times New Roman" w:hAnsi="Times New Roman" w:cs="Times New Roman"/>
        </w:rPr>
        <w:t>).</w:t>
      </w:r>
      <w:r w:rsidRPr="00BC3B29">
        <w:rPr>
          <w:rFonts w:ascii="Times New Roman" w:hAnsi="Times New Roman" w:cs="Times New Roman"/>
        </w:rPr>
        <w:t xml:space="preserve"> </w:t>
      </w:r>
      <w:r w:rsidR="00BC3B29" w:rsidRPr="00BC3B29">
        <w:rPr>
          <w:rFonts w:ascii="Times New Roman" w:hAnsi="Times New Roman" w:cs="Times New Roman"/>
        </w:rPr>
        <w:t>Therefore,</w:t>
      </w:r>
      <w:r w:rsidR="009E5AA7" w:rsidRPr="00BC3B29">
        <w:rPr>
          <w:rFonts w:ascii="Times New Roman" w:hAnsi="Times New Roman" w:cs="Times New Roman"/>
        </w:rPr>
        <w:t xml:space="preserve"> it </w:t>
      </w:r>
      <w:r w:rsidR="000E4EA5" w:rsidRPr="00BC3B29">
        <w:rPr>
          <w:rFonts w:ascii="Times New Roman" w:hAnsi="Times New Roman" w:cs="Times New Roman"/>
        </w:rPr>
        <w:t>remains</w:t>
      </w:r>
      <w:r w:rsidR="009E5AA7" w:rsidRPr="00BC3B29">
        <w:rPr>
          <w:rFonts w:ascii="Times New Roman" w:hAnsi="Times New Roman" w:cs="Times New Roman"/>
        </w:rPr>
        <w:t xml:space="preserve"> unclear whether the gender information </w:t>
      </w:r>
      <w:r w:rsidR="00EF5818">
        <w:rPr>
          <w:rFonts w:ascii="Times New Roman" w:hAnsi="Times New Roman" w:cs="Times New Roman"/>
        </w:rPr>
        <w:t xml:space="preserve">encoded in the determiner </w:t>
      </w:r>
      <w:r w:rsidR="009E5AA7" w:rsidRPr="00BC3B29">
        <w:rPr>
          <w:rFonts w:ascii="Times New Roman" w:hAnsi="Times New Roman" w:cs="Times New Roman"/>
        </w:rPr>
        <w:t xml:space="preserve">is more reliable </w:t>
      </w:r>
      <w:r w:rsidR="00380002">
        <w:rPr>
          <w:rFonts w:ascii="Times New Roman" w:hAnsi="Times New Roman" w:cs="Times New Roman"/>
        </w:rPr>
        <w:t xml:space="preserve">for L2 learners </w:t>
      </w:r>
      <w:r w:rsidR="009E5AA7" w:rsidRPr="00BC3B29">
        <w:rPr>
          <w:rFonts w:ascii="Times New Roman" w:hAnsi="Times New Roman" w:cs="Times New Roman"/>
        </w:rPr>
        <w:t>than transparent ending morpheme in the acquisition of inanimate nouns.</w:t>
      </w:r>
      <w:r w:rsidR="00EF5818">
        <w:rPr>
          <w:rFonts w:ascii="Times New Roman" w:hAnsi="Times New Roman" w:cs="Times New Roman"/>
        </w:rPr>
        <w:t xml:space="preserve"> </w:t>
      </w:r>
      <w:r w:rsidR="00EF5818" w:rsidRPr="00BC3B29">
        <w:rPr>
          <w:rFonts w:ascii="Times New Roman" w:hAnsi="Times New Roman" w:cs="Times New Roman"/>
        </w:rPr>
        <w:t xml:space="preserve">To disentangle </w:t>
      </w:r>
      <w:r w:rsidR="00F429A8" w:rsidRPr="00405C4C">
        <w:rPr>
          <w:rFonts w:ascii="Times New Roman" w:eastAsia="Times New Roman" w:hAnsi="Times New Roman" w:cs="Times New Roman"/>
        </w:rPr>
        <w:t>the role of the two type of morphemes</w:t>
      </w:r>
      <w:r w:rsidR="00EF5818" w:rsidRPr="00BC3B29">
        <w:rPr>
          <w:rFonts w:ascii="Times New Roman" w:hAnsi="Times New Roman" w:cs="Times New Roman"/>
        </w:rPr>
        <w:t xml:space="preserve">, the present study </w:t>
      </w:r>
      <w:r w:rsidR="00EF5818">
        <w:rPr>
          <w:rFonts w:ascii="Times New Roman" w:hAnsi="Times New Roman" w:cs="Times New Roman"/>
        </w:rPr>
        <w:t xml:space="preserve">contributes </w:t>
      </w:r>
      <w:r w:rsidR="00EF5818" w:rsidRPr="00BC3B29">
        <w:rPr>
          <w:rFonts w:ascii="Times New Roman" w:hAnsi="Times New Roman" w:cs="Times New Roman"/>
        </w:rPr>
        <w:t>adopt</w:t>
      </w:r>
      <w:r w:rsidR="00EF5818">
        <w:rPr>
          <w:rFonts w:ascii="Times New Roman" w:hAnsi="Times New Roman" w:cs="Times New Roman"/>
        </w:rPr>
        <w:t>ing</w:t>
      </w:r>
      <w:r w:rsidR="00EF5818" w:rsidRPr="00BC3B29">
        <w:rPr>
          <w:rFonts w:ascii="Times New Roman" w:hAnsi="Times New Roman" w:cs="Times New Roman"/>
        </w:rPr>
        <w:t xml:space="preserve"> a cross-linguistic perspective</w:t>
      </w:r>
      <w:r w:rsidR="00EF5818">
        <w:rPr>
          <w:rFonts w:ascii="Times New Roman" w:hAnsi="Times New Roman" w:cs="Times New Roman"/>
        </w:rPr>
        <w:t>, testing</w:t>
      </w:r>
      <w:r w:rsidR="009E5AA7" w:rsidRPr="00BC3B29">
        <w:rPr>
          <w:rFonts w:ascii="Times New Roman" w:hAnsi="Times New Roman" w:cs="Times New Roman"/>
        </w:rPr>
        <w:t xml:space="preserve"> </w:t>
      </w:r>
      <w:r w:rsidR="00EF5818">
        <w:rPr>
          <w:rFonts w:ascii="Times New Roman" w:hAnsi="Times New Roman" w:cs="Times New Roman"/>
        </w:rPr>
        <w:t xml:space="preserve">whether the presence of the determiner before an opaque noun will facilitate adjective agreement, comparing with a language that has </w:t>
      </w:r>
      <w:r w:rsidR="00026736">
        <w:rPr>
          <w:rFonts w:ascii="Times New Roman" w:hAnsi="Times New Roman" w:cs="Times New Roman"/>
        </w:rPr>
        <w:t xml:space="preserve">a genderless determiner, but it provides </w:t>
      </w:r>
      <w:r w:rsidR="00026736" w:rsidRPr="00BC3B29">
        <w:rPr>
          <w:rFonts w:ascii="Times New Roman" w:hAnsi="Times New Roman" w:cs="Times New Roman"/>
        </w:rPr>
        <w:t>plural ending morpheme that marks both number and gender</w:t>
      </w:r>
      <w:r w:rsidR="00026736">
        <w:rPr>
          <w:rFonts w:ascii="Times New Roman" w:hAnsi="Times New Roman" w:cs="Times New Roman"/>
        </w:rPr>
        <w:t xml:space="preserve">. This is the case of Hebrew that, unlike Spanish, lacks a determiner with gender information, but it contains plural </w:t>
      </w:r>
      <w:r w:rsidR="00026736" w:rsidRPr="00026736">
        <w:rPr>
          <w:rFonts w:ascii="Times New Roman" w:hAnsi="Times New Roman" w:cs="Times New Roman"/>
        </w:rPr>
        <w:t xml:space="preserve">transparent noun </w:t>
      </w:r>
      <w:r w:rsidR="00026736">
        <w:rPr>
          <w:rFonts w:ascii="Times New Roman" w:hAnsi="Times New Roman" w:cs="Times New Roman"/>
        </w:rPr>
        <w:t xml:space="preserve">ending morphemes that </w:t>
      </w:r>
      <w:r w:rsidR="00026736" w:rsidRPr="00026736">
        <w:rPr>
          <w:rFonts w:ascii="Times New Roman" w:hAnsi="Times New Roman" w:cs="Times New Roman"/>
        </w:rPr>
        <w:t>facilitate gender assignment</w:t>
      </w:r>
      <w:r w:rsidR="00026736">
        <w:rPr>
          <w:rFonts w:ascii="Times New Roman" w:hAnsi="Times New Roman" w:cs="Times New Roman"/>
        </w:rPr>
        <w:t>.</w:t>
      </w:r>
      <w:r w:rsidR="000E4EA5">
        <w:rPr>
          <w:rFonts w:ascii="Times New Roman" w:hAnsi="Times New Roman" w:cs="Times New Roman"/>
        </w:rPr>
        <w:t xml:space="preserve"> </w:t>
      </w:r>
    </w:p>
    <w:p w14:paraId="252C8B7C" w14:textId="11CB726C" w:rsidR="002A35B4" w:rsidRPr="00BC3B29" w:rsidRDefault="002A35B4">
      <w:pPr>
        <w:spacing w:after="160" w:line="480" w:lineRule="auto"/>
        <w:rPr>
          <w:rFonts w:ascii="Times New Roman" w:eastAsia="Times New Roman" w:hAnsi="Times New Roman" w:cs="Times New Roman"/>
          <w:bCs/>
        </w:rPr>
      </w:pPr>
      <w:r w:rsidRPr="00BC3B29">
        <w:rPr>
          <w:rFonts w:ascii="Times New Roman" w:eastAsia="Times New Roman" w:hAnsi="Times New Roman" w:cs="Times New Roman"/>
          <w:bCs/>
        </w:rPr>
        <w:t>To this end, the present work provides a theoretical analysis of two linguistic systems that provide different gender features that impact the L2 acquisition of gender, and how some features are relevant for the acquisition of gender properties in inanimate nouns across languages. Also, the current research is concerned with the role of syntactic knowledge in the acquisition of gender of the target nouns: it proposes that syntactic gender agreement facilitates the acquisition of L2 gender, whereas noun-final morphemes, which are not governed by syntactic rules (</w:t>
      </w:r>
      <w:proofErr w:type="spellStart"/>
      <w:r w:rsidRPr="00BC3B29">
        <w:rPr>
          <w:rFonts w:ascii="Times New Roman" w:eastAsia="Times New Roman" w:hAnsi="Times New Roman" w:cs="Times New Roman"/>
          <w:bCs/>
        </w:rPr>
        <w:t>Kibort</w:t>
      </w:r>
      <w:proofErr w:type="spellEnd"/>
      <w:r w:rsidRPr="00BC3B29">
        <w:rPr>
          <w:rFonts w:ascii="Times New Roman" w:eastAsia="Times New Roman" w:hAnsi="Times New Roman" w:cs="Times New Roman"/>
          <w:bCs/>
        </w:rPr>
        <w:t xml:space="preserve"> and Corbett, 2010), delay the process of acquisition of gender in inanimate nouns across languages.</w:t>
      </w:r>
    </w:p>
    <w:p w14:paraId="1A033601" w14:textId="2E86EEEC" w:rsidR="00E8007F" w:rsidRPr="00AE63D0" w:rsidRDefault="00E8007F">
      <w:pPr>
        <w:spacing w:after="160" w:line="480" w:lineRule="auto"/>
        <w:rPr>
          <w:rFonts w:ascii="Times New Roman" w:eastAsia="Times New Roman" w:hAnsi="Times New Roman" w:cs="Times New Roman"/>
          <w:b/>
        </w:rPr>
      </w:pPr>
      <w:r w:rsidRPr="00AE63D0">
        <w:rPr>
          <w:rFonts w:ascii="Times New Roman" w:eastAsia="Times New Roman" w:hAnsi="Times New Roman" w:cs="Times New Roman"/>
          <w:b/>
        </w:rPr>
        <w:lastRenderedPageBreak/>
        <w:t>Background</w:t>
      </w:r>
    </w:p>
    <w:p w14:paraId="77A6963A" w14:textId="09889A18" w:rsidR="00BC3B29" w:rsidRPr="00521FF6" w:rsidRDefault="00BC3B29">
      <w:pPr>
        <w:spacing w:after="160" w:line="480" w:lineRule="auto"/>
        <w:rPr>
          <w:rFonts w:ascii="Times New Roman" w:eastAsia="Times New Roman" w:hAnsi="Times New Roman" w:cs="Times New Roman"/>
          <w:b/>
          <w:i/>
          <w:iCs/>
        </w:rPr>
      </w:pPr>
      <w:r w:rsidRPr="00521FF6">
        <w:rPr>
          <w:rFonts w:ascii="Times New Roman" w:eastAsia="Times New Roman" w:hAnsi="Times New Roman" w:cs="Times New Roman"/>
          <w:b/>
          <w:i/>
          <w:iCs/>
        </w:rPr>
        <w:t>Morphosyntactic and morphophonological features in gender acquisition.</w:t>
      </w:r>
    </w:p>
    <w:p w14:paraId="4CDE1BDE" w14:textId="7ECABAE7" w:rsidR="00BC3B29" w:rsidDel="00902724" w:rsidRDefault="00BC3B29">
      <w:pPr>
        <w:spacing w:line="480" w:lineRule="auto"/>
        <w:ind w:firstLine="720"/>
        <w:rPr>
          <w:del w:id="8" w:author="Patrick Thane" w:date="2020-07-18T12:34:00Z"/>
          <w:rFonts w:ascii="Times New Roman" w:hAnsi="Times New Roman" w:cs="Times New Roman"/>
        </w:rPr>
      </w:pPr>
      <w:r w:rsidRPr="00405C4C">
        <w:rPr>
          <w:rFonts w:ascii="Times New Roman" w:eastAsia="Times New Roman" w:hAnsi="Times New Roman" w:cs="Times New Roman"/>
        </w:rPr>
        <w:t xml:space="preserve">Assignment and agreement properties of the noun are the central notions in gender acquisition. </w:t>
      </w:r>
      <w:r w:rsidRPr="008333E7">
        <w:rPr>
          <w:rFonts w:ascii="Times New Roman" w:eastAsia="Times New Roman" w:hAnsi="Times New Roman" w:cs="Times New Roman"/>
          <w:i/>
          <w:iCs/>
        </w:rPr>
        <w:t>Assignment</w:t>
      </w:r>
      <w:r w:rsidRPr="00405C4C">
        <w:rPr>
          <w:rFonts w:ascii="Times New Roman" w:eastAsia="Times New Roman" w:hAnsi="Times New Roman" w:cs="Times New Roman"/>
        </w:rPr>
        <w:t xml:space="preserve"> refers to the lexical property of the noun that involves semantic and formal principles (</w:t>
      </w:r>
      <w:r w:rsidRPr="00405C4C">
        <w:rPr>
          <w:rFonts w:ascii="Times New Roman" w:hAnsi="Times New Roman" w:cs="Times New Roman"/>
        </w:rPr>
        <w:t>Comrie, 1999)</w:t>
      </w:r>
      <w:r>
        <w:rPr>
          <w:rFonts w:ascii="Times New Roman" w:hAnsi="Times New Roman" w:cs="Times New Roman"/>
        </w:rPr>
        <w:t>,</w:t>
      </w:r>
      <w:r w:rsidRPr="00405C4C">
        <w:rPr>
          <w:rFonts w:ascii="Times New Roman" w:hAnsi="Times New Roman" w:cs="Times New Roman"/>
        </w:rPr>
        <w:t xml:space="preserve"> and </w:t>
      </w:r>
      <w:r w:rsidRPr="008333E7">
        <w:rPr>
          <w:rFonts w:ascii="Times New Roman" w:hAnsi="Times New Roman" w:cs="Times New Roman"/>
          <w:i/>
          <w:iCs/>
        </w:rPr>
        <w:t>agreement</w:t>
      </w:r>
      <w:r w:rsidRPr="00405C4C">
        <w:rPr>
          <w:rFonts w:ascii="Times New Roman" w:hAnsi="Times New Roman" w:cs="Times New Roman"/>
        </w:rPr>
        <w:t xml:space="preserve"> refers to the overt manifestation of assignment choices based on the properties of the noun (</w:t>
      </w:r>
      <w:proofErr w:type="spellStart"/>
      <w:r w:rsidRPr="00405C4C">
        <w:rPr>
          <w:rFonts w:ascii="Times New Roman" w:hAnsi="Times New Roman" w:cs="Times New Roman"/>
        </w:rPr>
        <w:t>Audring</w:t>
      </w:r>
      <w:proofErr w:type="spellEnd"/>
      <w:r w:rsidRPr="00405C4C">
        <w:rPr>
          <w:rFonts w:ascii="Times New Roman" w:hAnsi="Times New Roman" w:cs="Times New Roman"/>
        </w:rPr>
        <w:t>, 2008).  The differentiation of these properties has led several authors to distinguish between noun</w:t>
      </w:r>
      <w:r>
        <w:rPr>
          <w:rFonts w:ascii="Times New Roman" w:hAnsi="Times New Roman" w:cs="Times New Roman"/>
        </w:rPr>
        <w:t>-</w:t>
      </w:r>
      <w:r w:rsidRPr="00405C4C">
        <w:rPr>
          <w:rFonts w:ascii="Times New Roman" w:hAnsi="Times New Roman" w:cs="Times New Roman"/>
        </w:rPr>
        <w:t xml:space="preserve"> final morphemes that manifest assignment (morphophonological features) and final morphemes that express agreement (morphosyntactic features</w:t>
      </w:r>
      <w:r w:rsidR="00026736">
        <w:rPr>
          <w:rFonts w:ascii="Times New Roman" w:hAnsi="Times New Roman" w:cs="Times New Roman"/>
        </w:rPr>
        <w:t xml:space="preserve"> in determiners and adjectives</w:t>
      </w:r>
      <w:r w:rsidRPr="00405C4C">
        <w:rPr>
          <w:rFonts w:ascii="Times New Roman" w:hAnsi="Times New Roman" w:cs="Times New Roman"/>
        </w:rPr>
        <w:t xml:space="preserve">) (Kirova, 2016; Camacho and Kirova, in press). Therefore, the difference between morphosyntactic and morphophonological features resides in the fact that the former is governed by syntactic rules, </w:t>
      </w:r>
      <w:r>
        <w:rPr>
          <w:rFonts w:ascii="Times New Roman" w:hAnsi="Times New Roman" w:cs="Times New Roman"/>
        </w:rPr>
        <w:t>but not the latter</w:t>
      </w:r>
      <w:r w:rsidRPr="00405C4C">
        <w:rPr>
          <w:rFonts w:ascii="Times New Roman" w:hAnsi="Times New Roman" w:cs="Times New Roman"/>
        </w:rPr>
        <w:t xml:space="preserve">. However, it is not very clear how noun- final morphemes that mark assignment are not governed by syntactic or agreement rules. </w:t>
      </w:r>
      <w:proofErr w:type="spellStart"/>
      <w:r w:rsidRPr="00405C4C">
        <w:rPr>
          <w:rFonts w:ascii="Times New Roman" w:hAnsi="Times New Roman" w:cs="Times New Roman"/>
        </w:rPr>
        <w:t>Kibort</w:t>
      </w:r>
      <w:proofErr w:type="spellEnd"/>
      <w:r w:rsidRPr="00405C4C">
        <w:rPr>
          <w:rFonts w:ascii="Times New Roman" w:hAnsi="Times New Roman" w:cs="Times New Roman"/>
        </w:rPr>
        <w:t xml:space="preserve"> and Corbett (2010) explained this difference </w:t>
      </w:r>
      <w:r>
        <w:rPr>
          <w:rFonts w:ascii="Times New Roman" w:hAnsi="Times New Roman" w:cs="Times New Roman"/>
        </w:rPr>
        <w:t xml:space="preserve">making a differentiation between morphemes. </w:t>
      </w:r>
      <w:r w:rsidRPr="00405C4C">
        <w:rPr>
          <w:rFonts w:ascii="Times New Roman" w:hAnsi="Times New Roman" w:cs="Times New Roman"/>
        </w:rPr>
        <w:t xml:space="preserve"> They distinguished between morphosemantic and morphosyntactic features. Morphosemantic features are “semantically charged” and are reflected in morphology. </w:t>
      </w:r>
      <w:r>
        <w:rPr>
          <w:rFonts w:ascii="Times New Roman" w:hAnsi="Times New Roman" w:cs="Times New Roman"/>
        </w:rPr>
        <w:t>S</w:t>
      </w:r>
      <w:r w:rsidRPr="00405C4C">
        <w:rPr>
          <w:rFonts w:ascii="Times New Roman" w:hAnsi="Times New Roman" w:cs="Times New Roman"/>
        </w:rPr>
        <w:t xml:space="preserve">ome values, </w:t>
      </w:r>
      <w:r>
        <w:rPr>
          <w:rFonts w:ascii="Times New Roman" w:hAnsi="Times New Roman" w:cs="Times New Roman"/>
        </w:rPr>
        <w:t>such as</w:t>
      </w:r>
      <w:r w:rsidRPr="00405C4C">
        <w:rPr>
          <w:rFonts w:ascii="Times New Roman" w:hAnsi="Times New Roman" w:cs="Times New Roman"/>
        </w:rPr>
        <w:t xml:space="preserve"> gender, must follows syntactic rules (</w:t>
      </w:r>
      <w:r w:rsidR="00902724" w:rsidRPr="00405C4C">
        <w:rPr>
          <w:rFonts w:ascii="Times New Roman" w:hAnsi="Times New Roman" w:cs="Times New Roman"/>
        </w:rPr>
        <w:t>e.g.,</w:t>
      </w:r>
      <w:r w:rsidRPr="00405C4C">
        <w:rPr>
          <w:rFonts w:ascii="Times New Roman" w:hAnsi="Times New Roman" w:cs="Times New Roman"/>
        </w:rPr>
        <w:t xml:space="preserve"> agreement) </w:t>
      </w:r>
      <w:proofErr w:type="gramStart"/>
      <w:r>
        <w:rPr>
          <w:rFonts w:ascii="Times New Roman" w:hAnsi="Times New Roman" w:cs="Times New Roman"/>
        </w:rPr>
        <w:t xml:space="preserve">in order </w:t>
      </w:r>
      <w:r w:rsidRPr="00405C4C">
        <w:rPr>
          <w:rFonts w:ascii="Times New Roman" w:hAnsi="Times New Roman" w:cs="Times New Roman"/>
        </w:rPr>
        <w:t>to</w:t>
      </w:r>
      <w:proofErr w:type="gramEnd"/>
      <w:r w:rsidRPr="00405C4C">
        <w:rPr>
          <w:rFonts w:ascii="Times New Roman" w:hAnsi="Times New Roman" w:cs="Times New Roman"/>
        </w:rPr>
        <w:t xml:space="preserve"> be acquired, irrespective</w:t>
      </w:r>
      <w:r>
        <w:rPr>
          <w:rFonts w:ascii="Times New Roman" w:hAnsi="Times New Roman" w:cs="Times New Roman"/>
        </w:rPr>
        <w:t xml:space="preserve"> of</w:t>
      </w:r>
      <w:r w:rsidRPr="00405C4C">
        <w:rPr>
          <w:rFonts w:ascii="Times New Roman" w:hAnsi="Times New Roman" w:cs="Times New Roman"/>
        </w:rPr>
        <w:t xml:space="preserve"> whether </w:t>
      </w:r>
      <w:r>
        <w:rPr>
          <w:rFonts w:ascii="Times New Roman" w:hAnsi="Times New Roman" w:cs="Times New Roman"/>
        </w:rPr>
        <w:t xml:space="preserve">or not </w:t>
      </w:r>
      <w:r w:rsidRPr="00405C4C">
        <w:rPr>
          <w:rFonts w:ascii="Times New Roman" w:hAnsi="Times New Roman" w:cs="Times New Roman"/>
        </w:rPr>
        <w:t>the noun</w:t>
      </w:r>
      <w:r>
        <w:rPr>
          <w:rFonts w:ascii="Times New Roman" w:hAnsi="Times New Roman" w:cs="Times New Roman"/>
        </w:rPr>
        <w:t>-final</w:t>
      </w:r>
      <w:r w:rsidRPr="00405C4C">
        <w:rPr>
          <w:rFonts w:ascii="Times New Roman" w:hAnsi="Times New Roman" w:cs="Times New Roman"/>
        </w:rPr>
        <w:t xml:space="preserve"> morpheme has semantic value. For example, inflectional morphemes in animate nouns h</w:t>
      </w:r>
      <w:r>
        <w:rPr>
          <w:rFonts w:ascii="Times New Roman" w:hAnsi="Times New Roman" w:cs="Times New Roman"/>
        </w:rPr>
        <w:t>ave</w:t>
      </w:r>
      <w:r w:rsidRPr="00405C4C">
        <w:rPr>
          <w:rFonts w:ascii="Times New Roman" w:hAnsi="Times New Roman" w:cs="Times New Roman"/>
        </w:rPr>
        <w:t xml:space="preserve"> a semantic-syntactic value, whereas inanimate noun</w:t>
      </w:r>
      <w:r>
        <w:rPr>
          <w:rFonts w:ascii="Times New Roman" w:hAnsi="Times New Roman" w:cs="Times New Roman"/>
        </w:rPr>
        <w:t>-</w:t>
      </w:r>
      <w:r w:rsidRPr="00405C4C">
        <w:rPr>
          <w:rFonts w:ascii="Times New Roman" w:hAnsi="Times New Roman" w:cs="Times New Roman"/>
        </w:rPr>
        <w:t>ending morphemes do not have a semantic value. Based on the previous statement, any linguistic system would be satisfied between the differentiation of morphosemantic and morphosyntactic features if every morphosyntactic value would have a unique morpheme realization. For instance, in the case of</w:t>
      </w:r>
      <w:r>
        <w:rPr>
          <w:rFonts w:ascii="Times New Roman" w:hAnsi="Times New Roman" w:cs="Times New Roman"/>
        </w:rPr>
        <w:t xml:space="preserve"> the</w:t>
      </w:r>
      <w:r w:rsidRPr="00405C4C">
        <w:rPr>
          <w:rFonts w:ascii="Times New Roman" w:hAnsi="Times New Roman" w:cs="Times New Roman"/>
        </w:rPr>
        <w:t xml:space="preserve"> noun and its gender node</w:t>
      </w:r>
      <w:r>
        <w:rPr>
          <w:rFonts w:ascii="Times New Roman" w:hAnsi="Times New Roman" w:cs="Times New Roman"/>
        </w:rPr>
        <w:t>,</w:t>
      </w:r>
      <w:r w:rsidRPr="00405C4C">
        <w:rPr>
          <w:rFonts w:ascii="Times New Roman" w:hAnsi="Times New Roman" w:cs="Times New Roman"/>
        </w:rPr>
        <w:t xml:space="preserve"> we could think that the syntactic rule for </w:t>
      </w:r>
      <w:r>
        <w:rPr>
          <w:rFonts w:ascii="Times New Roman" w:hAnsi="Times New Roman" w:cs="Times New Roman"/>
        </w:rPr>
        <w:t>the feminine gender node will</w:t>
      </w:r>
      <w:r w:rsidRPr="00405C4C">
        <w:rPr>
          <w:rFonts w:ascii="Times New Roman" w:hAnsi="Times New Roman" w:cs="Times New Roman"/>
        </w:rPr>
        <w:t xml:space="preserve"> always </w:t>
      </w:r>
      <w:r>
        <w:rPr>
          <w:rFonts w:ascii="Times New Roman" w:hAnsi="Times New Roman" w:cs="Times New Roman"/>
        </w:rPr>
        <w:t>be</w:t>
      </w:r>
      <w:r w:rsidRPr="00405C4C">
        <w:rPr>
          <w:rFonts w:ascii="Times New Roman" w:hAnsi="Times New Roman" w:cs="Times New Roman"/>
        </w:rPr>
        <w:t xml:space="preserve"> manifested with </w:t>
      </w:r>
      <w:r w:rsidRPr="00405C4C">
        <w:rPr>
          <w:rFonts w:ascii="Times New Roman" w:hAnsi="Times New Roman" w:cs="Times New Roman"/>
          <w:i/>
          <w:iCs/>
        </w:rPr>
        <w:t>-x</w:t>
      </w:r>
      <w:r w:rsidRPr="00405C4C">
        <w:rPr>
          <w:rFonts w:ascii="Times New Roman" w:hAnsi="Times New Roman" w:cs="Times New Roman"/>
        </w:rPr>
        <w:t xml:space="preserve"> </w:t>
      </w:r>
      <w:r w:rsidRPr="00405C4C">
        <w:rPr>
          <w:rFonts w:ascii="Times New Roman" w:hAnsi="Times New Roman" w:cs="Times New Roman"/>
        </w:rPr>
        <w:lastRenderedPageBreak/>
        <w:t>realization</w:t>
      </w:r>
      <w:r>
        <w:rPr>
          <w:rFonts w:ascii="Times New Roman" w:hAnsi="Times New Roman" w:cs="Times New Roman"/>
        </w:rPr>
        <w:t>, and the</w:t>
      </w:r>
      <w:r w:rsidRPr="00405C4C">
        <w:rPr>
          <w:rFonts w:ascii="Times New Roman" w:hAnsi="Times New Roman" w:cs="Times New Roman"/>
        </w:rPr>
        <w:t xml:space="preserve"> </w:t>
      </w:r>
      <w:r>
        <w:rPr>
          <w:rFonts w:ascii="Times New Roman" w:hAnsi="Times New Roman" w:cs="Times New Roman"/>
        </w:rPr>
        <w:t>masculine node with</w:t>
      </w:r>
      <w:r w:rsidRPr="00405C4C">
        <w:rPr>
          <w:rFonts w:ascii="Times New Roman" w:hAnsi="Times New Roman" w:cs="Times New Roman"/>
        </w:rPr>
        <w:t xml:space="preserve"> </w:t>
      </w:r>
      <w:r w:rsidRPr="00405C4C">
        <w:rPr>
          <w:rFonts w:ascii="Times New Roman" w:hAnsi="Times New Roman" w:cs="Times New Roman"/>
          <w:i/>
          <w:iCs/>
        </w:rPr>
        <w:t>-y</w:t>
      </w:r>
      <w:r w:rsidRPr="00405C4C">
        <w:rPr>
          <w:rFonts w:ascii="Times New Roman" w:hAnsi="Times New Roman" w:cs="Times New Roman"/>
        </w:rPr>
        <w:t xml:space="preserve"> realization. Therefore, the noun</w:t>
      </w:r>
      <w:r>
        <w:rPr>
          <w:rFonts w:ascii="Times New Roman" w:hAnsi="Times New Roman" w:cs="Times New Roman"/>
        </w:rPr>
        <w:t>-final</w:t>
      </w:r>
      <w:r w:rsidRPr="00405C4C">
        <w:rPr>
          <w:rFonts w:ascii="Times New Roman" w:hAnsi="Times New Roman" w:cs="Times New Roman"/>
        </w:rPr>
        <w:t xml:space="preserve"> morpheme would be a manifestation of the syntactic rules that underlie the agreement operation.  However, the fact that there are </w:t>
      </w:r>
      <w:r>
        <w:rPr>
          <w:rFonts w:ascii="Times New Roman" w:hAnsi="Times New Roman" w:cs="Times New Roman"/>
        </w:rPr>
        <w:t>abundant</w:t>
      </w:r>
      <w:r w:rsidRPr="00405C4C">
        <w:rPr>
          <w:rFonts w:ascii="Times New Roman" w:hAnsi="Times New Roman" w:cs="Times New Roman"/>
        </w:rPr>
        <w:t xml:space="preserve"> exceptions </w:t>
      </w:r>
      <w:r>
        <w:rPr>
          <w:rFonts w:ascii="Times New Roman" w:hAnsi="Times New Roman" w:cs="Times New Roman"/>
        </w:rPr>
        <w:t xml:space="preserve">of noun-final morphemes that do not follow the rules, </w:t>
      </w:r>
      <w:r w:rsidRPr="00405C4C">
        <w:rPr>
          <w:rFonts w:ascii="Times New Roman" w:hAnsi="Times New Roman" w:cs="Times New Roman"/>
        </w:rPr>
        <w:t>means that some morphemes are not governed by syntactic rules</w:t>
      </w:r>
      <w:r>
        <w:rPr>
          <w:rFonts w:ascii="Times New Roman" w:hAnsi="Times New Roman" w:cs="Times New Roman"/>
        </w:rPr>
        <w:t xml:space="preserve">, as is the case of </w:t>
      </w:r>
      <w:r w:rsidRPr="00405C4C">
        <w:rPr>
          <w:rFonts w:ascii="Times New Roman" w:hAnsi="Times New Roman" w:cs="Times New Roman"/>
        </w:rPr>
        <w:t>morphophonological morphemes. Morphophonological feature</w:t>
      </w:r>
      <w:r>
        <w:rPr>
          <w:rFonts w:ascii="Times New Roman" w:hAnsi="Times New Roman" w:cs="Times New Roman"/>
        </w:rPr>
        <w:t>s,</w:t>
      </w:r>
      <w:r w:rsidRPr="00405C4C">
        <w:rPr>
          <w:rFonts w:ascii="Times New Roman" w:hAnsi="Times New Roman" w:cs="Times New Roman"/>
        </w:rPr>
        <w:t xml:space="preserve"> then, are morphemes that are independent from syntactic rules. In the case of nouns and gender within the </w:t>
      </w:r>
      <w:r>
        <w:rPr>
          <w:rFonts w:ascii="Times New Roman" w:hAnsi="Times New Roman" w:cs="Times New Roman"/>
        </w:rPr>
        <w:t>DP,</w:t>
      </w:r>
      <w:r w:rsidRPr="00405C4C">
        <w:rPr>
          <w:rFonts w:ascii="Times New Roman" w:hAnsi="Times New Roman" w:cs="Times New Roman"/>
        </w:rPr>
        <w:t xml:space="preserve"> the final morpheme of the noun is not governed by syntactic agreement unlike the final morpheme in determiners and adjectives. Therefore, the former it is called a morphophonological feature</w:t>
      </w:r>
      <w:r>
        <w:rPr>
          <w:rFonts w:ascii="Times New Roman" w:hAnsi="Times New Roman" w:cs="Times New Roman"/>
        </w:rPr>
        <w:t>,</w:t>
      </w:r>
      <w:r w:rsidRPr="00405C4C">
        <w:rPr>
          <w:rFonts w:ascii="Times New Roman" w:hAnsi="Times New Roman" w:cs="Times New Roman"/>
        </w:rPr>
        <w:t xml:space="preserve"> and the latter a morphosyntactic feature.</w:t>
      </w:r>
      <w:del w:id="9" w:author="Patrick Thane" w:date="2020-07-18T12:34:00Z">
        <w:r w:rsidRPr="00405C4C" w:rsidDel="0052725B">
          <w:rPr>
            <w:rFonts w:ascii="Times New Roman" w:hAnsi="Times New Roman" w:cs="Times New Roman"/>
          </w:rPr>
          <w:delText xml:space="preserve"> </w:delText>
        </w:r>
      </w:del>
    </w:p>
    <w:p w14:paraId="427131D8" w14:textId="77777777" w:rsidR="00902724" w:rsidRDefault="00902724">
      <w:pPr>
        <w:spacing w:line="480" w:lineRule="auto"/>
        <w:ind w:firstLine="720"/>
        <w:rPr>
          <w:ins w:id="10" w:author="Jennifer Rosanna Markovits Rojas" w:date="2021-04-23T10:55:00Z"/>
          <w:rFonts w:ascii="Times New Roman" w:hAnsi="Times New Roman" w:cs="Times New Roman"/>
        </w:rPr>
      </w:pPr>
    </w:p>
    <w:p w14:paraId="4B6C9E29" w14:textId="59362754" w:rsidR="004A241C" w:rsidRDefault="00BC3B29">
      <w:pPr>
        <w:spacing w:line="480" w:lineRule="auto"/>
        <w:ind w:firstLine="720"/>
        <w:rPr>
          <w:rFonts w:ascii="Times New Roman" w:eastAsia="Times New Roman" w:hAnsi="Times New Roman" w:cs="Times New Roman"/>
        </w:rPr>
      </w:pPr>
      <w:r w:rsidRPr="00405C4C">
        <w:rPr>
          <w:rFonts w:ascii="Times New Roman" w:hAnsi="Times New Roman" w:cs="Times New Roman"/>
        </w:rPr>
        <w:t>Given this explanation, there is abundant research that has showed the primacy of morphosyntactic features over morphophonological features in the acquisition of Spanish as a second language.</w:t>
      </w:r>
      <w:r w:rsidRPr="00405C4C">
        <w:rPr>
          <w:rFonts w:ascii="Times New Roman" w:eastAsia="Times New Roman" w:hAnsi="Times New Roman" w:cs="Times New Roman"/>
        </w:rPr>
        <w:t xml:space="preserve"> Camacho and Kirova (2016, in press) proposed that gender acquisition converges with </w:t>
      </w:r>
      <w:r>
        <w:rPr>
          <w:rFonts w:ascii="Times New Roman" w:eastAsia="Times New Roman" w:hAnsi="Times New Roman" w:cs="Times New Roman"/>
        </w:rPr>
        <w:t xml:space="preserve">the </w:t>
      </w:r>
      <w:r w:rsidRPr="00405C4C">
        <w:rPr>
          <w:rFonts w:ascii="Times New Roman" w:eastAsia="Times New Roman" w:hAnsi="Times New Roman" w:cs="Times New Roman"/>
        </w:rPr>
        <w:t xml:space="preserve">L1 </w:t>
      </w:r>
      <w:r>
        <w:rPr>
          <w:rFonts w:ascii="Times New Roman" w:eastAsia="Times New Roman" w:hAnsi="Times New Roman" w:cs="Times New Roman"/>
        </w:rPr>
        <w:t xml:space="preserve">agreement system </w:t>
      </w:r>
      <w:r w:rsidRPr="00405C4C">
        <w:rPr>
          <w:rFonts w:ascii="Times New Roman" w:eastAsia="Times New Roman" w:hAnsi="Times New Roman" w:cs="Times New Roman"/>
        </w:rPr>
        <w:t>only when L2 speakers automatize and rely on the process of syntactic gender agreement. The authors administered a self-paced reading grammaticality judgment task to a group of L1 English-L2 Spanish learners</w:t>
      </w:r>
      <w:r>
        <w:rPr>
          <w:rFonts w:ascii="Times New Roman" w:eastAsia="Times New Roman" w:hAnsi="Times New Roman" w:cs="Times New Roman"/>
        </w:rPr>
        <w:t xml:space="preserve"> and </w:t>
      </w:r>
      <w:r w:rsidRPr="00405C4C">
        <w:rPr>
          <w:rFonts w:ascii="Times New Roman" w:eastAsia="Times New Roman" w:hAnsi="Times New Roman" w:cs="Times New Roman"/>
        </w:rPr>
        <w:t xml:space="preserve">concluded that participants do rely on morphosyntactic cues as they acquire Spanish gender. They seem to switch from </w:t>
      </w:r>
      <w:r>
        <w:rPr>
          <w:rFonts w:ascii="Times New Roman" w:eastAsia="Times New Roman" w:hAnsi="Times New Roman" w:cs="Times New Roman"/>
        </w:rPr>
        <w:t xml:space="preserve">a </w:t>
      </w:r>
      <w:r w:rsidRPr="00405C4C">
        <w:rPr>
          <w:rFonts w:ascii="Times New Roman" w:eastAsia="Times New Roman" w:hAnsi="Times New Roman" w:cs="Times New Roman"/>
        </w:rPr>
        <w:t>morphophonological strategy (using gender morphemes on nouns to deduce gender) to morphosyntactic strategy (using gender morphemes on determiners and modifiers) a</w:t>
      </w:r>
      <w:r>
        <w:rPr>
          <w:rFonts w:ascii="Times New Roman" w:eastAsia="Times New Roman" w:hAnsi="Times New Roman" w:cs="Times New Roman"/>
        </w:rPr>
        <w:t>t</w:t>
      </w:r>
      <w:r w:rsidRPr="00405C4C">
        <w:rPr>
          <w:rFonts w:ascii="Times New Roman" w:eastAsia="Times New Roman" w:hAnsi="Times New Roman" w:cs="Times New Roman"/>
        </w:rPr>
        <w:t xml:space="preserve"> their proficiency goes up.  Grüter, Lew Williams, and Fernald (2012) investigated whether difficulties in mastering gender in L2 Spanish learners can be best characterized as production-specific performance problems or issues with retrieval information in real-time language use.</w:t>
      </w:r>
      <w:r>
        <w:rPr>
          <w:rFonts w:ascii="Times New Roman" w:eastAsia="Times New Roman" w:hAnsi="Times New Roman" w:cs="Times New Roman"/>
        </w:rPr>
        <w:t xml:space="preserve"> One important </w:t>
      </w:r>
      <w:r w:rsidRPr="00405C4C">
        <w:rPr>
          <w:rFonts w:ascii="Times New Roman" w:eastAsia="Times New Roman" w:hAnsi="Times New Roman" w:cs="Times New Roman"/>
        </w:rPr>
        <w:t xml:space="preserve">result of their study is that </w:t>
      </w:r>
      <w:r>
        <w:rPr>
          <w:rFonts w:ascii="Times New Roman" w:eastAsia="Times New Roman" w:hAnsi="Times New Roman" w:cs="Times New Roman"/>
        </w:rPr>
        <w:t xml:space="preserve">differences between L1 and L2 lied on the lexical </w:t>
      </w:r>
      <w:r w:rsidRPr="00AD2376">
        <w:rPr>
          <w:rFonts w:ascii="Times New Roman" w:eastAsia="Times New Roman" w:hAnsi="Times New Roman" w:cs="Times New Roman"/>
        </w:rPr>
        <w:lastRenderedPageBreak/>
        <w:t xml:space="preserve">representation of grammatical gender </w:t>
      </w:r>
      <w:r>
        <w:rPr>
          <w:rFonts w:ascii="Times New Roman" w:eastAsia="Times New Roman" w:hAnsi="Times New Roman" w:cs="Times New Roman"/>
        </w:rPr>
        <w:t xml:space="preserve">or gender assignment. These differences were due to in   L1 acquisition there is a strong association </w:t>
      </w:r>
      <w:r w:rsidRPr="00AD2376">
        <w:rPr>
          <w:rFonts w:ascii="Times New Roman" w:eastAsia="Times New Roman" w:hAnsi="Times New Roman" w:cs="Times New Roman"/>
        </w:rPr>
        <w:t>between nouns and gender-marked modifiers, most importantly determiners</w:t>
      </w:r>
      <w:r>
        <w:rPr>
          <w:rFonts w:ascii="Times New Roman" w:eastAsia="Times New Roman" w:hAnsi="Times New Roman" w:cs="Times New Roman"/>
        </w:rPr>
        <w:t>, unlike the process of word learning within a L2 context. Therefore, the more the l2er focus on determiners, the more target like-acquisition. However,</w:t>
      </w:r>
      <w:r w:rsidRPr="00405C4C">
        <w:rPr>
          <w:rFonts w:ascii="Times New Roman" w:eastAsia="Times New Roman" w:hAnsi="Times New Roman" w:cs="Times New Roman"/>
        </w:rPr>
        <w:t xml:space="preserve"> </w:t>
      </w:r>
      <w:r>
        <w:rPr>
          <w:rFonts w:ascii="Times New Roman" w:eastAsia="Times New Roman" w:hAnsi="Times New Roman" w:cs="Times New Roman"/>
        </w:rPr>
        <w:t>l</w:t>
      </w:r>
      <w:r w:rsidRPr="00405C4C">
        <w:rPr>
          <w:rFonts w:ascii="Times New Roman" w:eastAsia="Times New Roman" w:hAnsi="Times New Roman" w:cs="Times New Roman"/>
        </w:rPr>
        <w:t>anguages</w:t>
      </w:r>
      <w:r>
        <w:rPr>
          <w:rFonts w:ascii="Times New Roman" w:eastAsia="Times New Roman" w:hAnsi="Times New Roman" w:cs="Times New Roman"/>
        </w:rPr>
        <w:t xml:space="preserve"> such</w:t>
      </w:r>
      <w:r w:rsidRPr="00405C4C">
        <w:rPr>
          <w:rFonts w:ascii="Times New Roman" w:eastAsia="Times New Roman" w:hAnsi="Times New Roman" w:cs="Times New Roman"/>
        </w:rPr>
        <w:t xml:space="preserve"> Hebrew that lack gendered determiners to predict gender in the input</w:t>
      </w:r>
      <w:r>
        <w:rPr>
          <w:rFonts w:ascii="Times New Roman" w:eastAsia="Times New Roman" w:hAnsi="Times New Roman" w:cs="Times New Roman"/>
        </w:rPr>
        <w:t xml:space="preserve"> point to a need to </w:t>
      </w:r>
      <w:r w:rsidRPr="00405C4C">
        <w:rPr>
          <w:rFonts w:ascii="Times New Roman" w:eastAsia="Times New Roman" w:hAnsi="Times New Roman" w:cs="Times New Roman"/>
        </w:rPr>
        <w:t>examine L2 gender acquisition in a l</w:t>
      </w:r>
      <w:r>
        <w:rPr>
          <w:rFonts w:ascii="Times New Roman" w:eastAsia="Times New Roman" w:hAnsi="Times New Roman" w:cs="Times New Roman"/>
        </w:rPr>
        <w:t>inguistic system</w:t>
      </w:r>
      <w:r w:rsidRPr="00405C4C">
        <w:rPr>
          <w:rFonts w:ascii="Times New Roman" w:eastAsia="Times New Roman" w:hAnsi="Times New Roman" w:cs="Times New Roman"/>
        </w:rPr>
        <w:t xml:space="preserve"> that does not provide a well-demonstrated facilitated element in the target process. </w:t>
      </w:r>
      <w:r>
        <w:rPr>
          <w:rFonts w:ascii="Times New Roman" w:eastAsia="Times New Roman" w:hAnsi="Times New Roman" w:cs="Times New Roman"/>
        </w:rPr>
        <w:t>Consequently</w:t>
      </w:r>
      <w:r w:rsidRPr="00405C4C">
        <w:rPr>
          <w:rFonts w:ascii="Times New Roman" w:eastAsia="Times New Roman" w:hAnsi="Times New Roman" w:cs="Times New Roman"/>
        </w:rPr>
        <w:t xml:space="preserve">, the present work </w:t>
      </w:r>
      <w:r w:rsidR="004A241C">
        <w:rPr>
          <w:rFonts w:ascii="Times New Roman" w:eastAsia="Times New Roman" w:hAnsi="Times New Roman" w:cs="Times New Roman"/>
        </w:rPr>
        <w:t>examines</w:t>
      </w:r>
      <w:r>
        <w:rPr>
          <w:rFonts w:ascii="Times New Roman" w:eastAsia="Times New Roman" w:hAnsi="Times New Roman" w:cs="Times New Roman"/>
        </w:rPr>
        <w:t xml:space="preserve"> </w:t>
      </w:r>
      <w:r w:rsidR="004A241C">
        <w:rPr>
          <w:rFonts w:ascii="Times New Roman" w:eastAsia="Times New Roman" w:hAnsi="Times New Roman" w:cs="Times New Roman"/>
        </w:rPr>
        <w:t xml:space="preserve">whether the presence of a gendered determiner will facilitate the acquisition of adjective agreement within the DP when the input does not provide a transparent noun suffix. </w:t>
      </w:r>
    </w:p>
    <w:p w14:paraId="53EFB39A" w14:textId="588C53B3" w:rsidR="00BC3B29" w:rsidRDefault="00BC3B29">
      <w:pPr>
        <w:spacing w:line="480" w:lineRule="auto"/>
        <w:ind w:firstLine="720"/>
        <w:rPr>
          <w:rFonts w:ascii="Times New Roman" w:hAnsi="Times New Roman" w:cs="Times New Roman"/>
        </w:rPr>
      </w:pPr>
      <w:r w:rsidRPr="00405C4C">
        <w:rPr>
          <w:rFonts w:ascii="Times New Roman" w:hAnsi="Times New Roman" w:cs="Times New Roman"/>
        </w:rPr>
        <w:t xml:space="preserve">In Hebrew, there is a lack of studies that investigate the relevance of morphosyntactic features versus morphophonological features in L2 acquisition of gender of inanimate nouns. However, </w:t>
      </w:r>
      <w:r w:rsidR="002A7B8B">
        <w:rPr>
          <w:rFonts w:ascii="Times New Roman" w:hAnsi="Times New Roman" w:cs="Times New Roman"/>
        </w:rPr>
        <w:t xml:space="preserve">several authors have investigated gender acquisition in </w:t>
      </w:r>
      <w:r w:rsidRPr="00405C4C">
        <w:rPr>
          <w:rFonts w:ascii="Times New Roman" w:hAnsi="Times New Roman" w:cs="Times New Roman"/>
        </w:rPr>
        <w:t xml:space="preserve">Hebrew L1 </w:t>
      </w:r>
      <w:r w:rsidR="002A7B8B" w:rsidRPr="002A7B8B">
        <w:rPr>
          <w:rFonts w:ascii="Times New Roman" w:hAnsi="Times New Roman" w:cs="Times New Roman"/>
        </w:rPr>
        <w:t xml:space="preserve">population (Gollan and Frost, 2001; </w:t>
      </w:r>
      <w:proofErr w:type="spellStart"/>
      <w:r w:rsidR="002A7B8B" w:rsidRPr="002A7B8B">
        <w:rPr>
          <w:rFonts w:ascii="Times New Roman" w:hAnsi="Times New Roman" w:cs="Times New Roman"/>
        </w:rPr>
        <w:t>Ravid</w:t>
      </w:r>
      <w:proofErr w:type="spellEnd"/>
      <w:r w:rsidR="002A7B8B" w:rsidRPr="002A7B8B">
        <w:rPr>
          <w:rFonts w:ascii="Times New Roman" w:hAnsi="Times New Roman" w:cs="Times New Roman"/>
        </w:rPr>
        <w:t xml:space="preserve"> and Schiff,</w:t>
      </w:r>
      <w:ins w:id="11" w:author="Jennifer Rosanna Markovits Rojas" w:date="2021-04-23T10:56:00Z">
        <w:r w:rsidR="00902724">
          <w:rPr>
            <w:rFonts w:ascii="Times New Roman" w:hAnsi="Times New Roman" w:cs="Times New Roman"/>
          </w:rPr>
          <w:t xml:space="preserve"> </w:t>
        </w:r>
      </w:ins>
      <w:r w:rsidR="002A7B8B" w:rsidRPr="002A7B8B">
        <w:rPr>
          <w:rFonts w:ascii="Times New Roman" w:hAnsi="Times New Roman" w:cs="Times New Roman"/>
        </w:rPr>
        <w:t>2012</w:t>
      </w:r>
      <w:r w:rsidR="002A7B8B" w:rsidRPr="00527D25">
        <w:rPr>
          <w:rFonts w:ascii="Times New Roman" w:hAnsi="Times New Roman" w:cs="Times New Roman"/>
        </w:rPr>
        <w:t>). A seminal work that</w:t>
      </w:r>
      <w:r w:rsidRPr="00527D25">
        <w:rPr>
          <w:rFonts w:ascii="Times New Roman" w:hAnsi="Times New Roman" w:cs="Times New Roman"/>
        </w:rPr>
        <w:t xml:space="preserve"> could shed light on how L2 learners process gender</w:t>
      </w:r>
      <w:r w:rsidR="002A7B8B" w:rsidRPr="00527D25">
        <w:rPr>
          <w:rFonts w:ascii="Times New Roman" w:hAnsi="Times New Roman" w:cs="Times New Roman"/>
        </w:rPr>
        <w:t xml:space="preserve"> was </w:t>
      </w:r>
      <w:r w:rsidR="00527D25" w:rsidRPr="00527D25">
        <w:rPr>
          <w:rFonts w:ascii="Times New Roman" w:hAnsi="Times New Roman" w:cs="Times New Roman"/>
        </w:rPr>
        <w:t>performed</w:t>
      </w:r>
      <w:r w:rsidR="002A7B8B" w:rsidRPr="00527D25">
        <w:rPr>
          <w:rFonts w:ascii="Times New Roman" w:hAnsi="Times New Roman" w:cs="Times New Roman"/>
        </w:rPr>
        <w:t xml:space="preserve"> by</w:t>
      </w:r>
      <w:r w:rsidRPr="00527D25">
        <w:rPr>
          <w:rFonts w:ascii="Times New Roman" w:hAnsi="Times New Roman" w:cs="Times New Roman"/>
        </w:rPr>
        <w:t xml:space="preserve"> </w:t>
      </w:r>
      <w:r w:rsidRPr="00527D25">
        <w:rPr>
          <w:rFonts w:ascii="Times New Roman" w:eastAsia="Times New Roman" w:hAnsi="Times New Roman" w:cs="Times New Roman"/>
        </w:rPr>
        <w:t>Levy (1980)</w:t>
      </w:r>
      <w:r w:rsidR="002A7B8B" w:rsidRPr="00527D25">
        <w:rPr>
          <w:rFonts w:ascii="Times New Roman" w:eastAsia="Times New Roman" w:hAnsi="Times New Roman" w:cs="Times New Roman"/>
        </w:rPr>
        <w:t>. The</w:t>
      </w:r>
      <w:r w:rsidR="002A7B8B">
        <w:rPr>
          <w:rFonts w:ascii="Times New Roman" w:eastAsia="Times New Roman" w:hAnsi="Times New Roman" w:cs="Times New Roman"/>
        </w:rPr>
        <w:t xml:space="preserve"> author</w:t>
      </w:r>
      <w:r w:rsidRPr="00405C4C">
        <w:rPr>
          <w:rFonts w:ascii="Times New Roman" w:eastAsia="Times New Roman" w:hAnsi="Times New Roman" w:cs="Times New Roman"/>
        </w:rPr>
        <w:t xml:space="preserve"> conducted a longitudinal study and a cross-sectional study of pluralization patterns in children acquiring Hebrew</w:t>
      </w:r>
      <w:r>
        <w:rPr>
          <w:rFonts w:ascii="Times New Roman" w:eastAsia="Times New Roman" w:hAnsi="Times New Roman" w:cs="Times New Roman"/>
        </w:rPr>
        <w:t xml:space="preserve"> as their native language</w:t>
      </w:r>
      <w:r w:rsidRPr="00405C4C">
        <w:rPr>
          <w:rFonts w:ascii="Times New Roman" w:eastAsia="Times New Roman" w:hAnsi="Times New Roman" w:cs="Times New Roman"/>
        </w:rPr>
        <w:t xml:space="preserve">. The author showed that L1 Hebrew children in the period of acquisition of age 2-3 </w:t>
      </w:r>
      <w:r>
        <w:rPr>
          <w:rFonts w:ascii="Times New Roman" w:eastAsia="Times New Roman" w:hAnsi="Times New Roman" w:cs="Times New Roman"/>
        </w:rPr>
        <w:t>were</w:t>
      </w:r>
      <w:r w:rsidRPr="00405C4C">
        <w:rPr>
          <w:rFonts w:ascii="Times New Roman" w:eastAsia="Times New Roman" w:hAnsi="Times New Roman" w:cs="Times New Roman"/>
        </w:rPr>
        <w:t xml:space="preserve"> insensitive to </w:t>
      </w:r>
      <w:r>
        <w:rPr>
          <w:rFonts w:ascii="Times New Roman" w:eastAsia="Times New Roman" w:hAnsi="Times New Roman" w:cs="Times New Roman"/>
        </w:rPr>
        <w:t>the</w:t>
      </w:r>
      <w:r w:rsidRPr="00405C4C">
        <w:rPr>
          <w:rFonts w:ascii="Times New Roman" w:eastAsia="Times New Roman" w:hAnsi="Times New Roman" w:cs="Times New Roman"/>
        </w:rPr>
        <w:t xml:space="preserve"> syntactic notion of gender, which in Hebrew is </w:t>
      </w:r>
      <w:r>
        <w:rPr>
          <w:rFonts w:ascii="Times New Roman" w:eastAsia="Times New Roman" w:hAnsi="Times New Roman" w:cs="Times New Roman"/>
        </w:rPr>
        <w:t>governed</w:t>
      </w:r>
      <w:r w:rsidRPr="00405C4C">
        <w:rPr>
          <w:rFonts w:ascii="Times New Roman" w:eastAsia="Times New Roman" w:hAnsi="Times New Roman" w:cs="Times New Roman"/>
        </w:rPr>
        <w:t xml:space="preserve"> by noun-adjective agreement. He concluded that children make maximal use of the available morphophonological clues for pluralization</w:t>
      </w:r>
      <w:r>
        <w:rPr>
          <w:rFonts w:ascii="Times New Roman" w:eastAsia="Times New Roman" w:hAnsi="Times New Roman" w:cs="Times New Roman"/>
        </w:rPr>
        <w:t xml:space="preserve"> </w:t>
      </w:r>
      <w:r w:rsidRPr="00405C4C">
        <w:rPr>
          <w:rFonts w:ascii="Times New Roman" w:eastAsia="Times New Roman" w:hAnsi="Times New Roman" w:cs="Times New Roman"/>
        </w:rPr>
        <w:t xml:space="preserve">rather than </w:t>
      </w:r>
      <w:r>
        <w:rPr>
          <w:rFonts w:ascii="Times New Roman" w:eastAsia="Times New Roman" w:hAnsi="Times New Roman" w:cs="Times New Roman"/>
        </w:rPr>
        <w:t>on</w:t>
      </w:r>
      <w:ins w:id="12" w:author="Patrick Thane" w:date="2020-07-18T12:45:00Z">
        <w:r>
          <w:rPr>
            <w:rFonts w:ascii="Times New Roman" w:eastAsia="Times New Roman" w:hAnsi="Times New Roman" w:cs="Times New Roman"/>
          </w:rPr>
          <w:t xml:space="preserve"> </w:t>
        </w:r>
      </w:ins>
      <w:r w:rsidRPr="00405C4C">
        <w:rPr>
          <w:rFonts w:ascii="Times New Roman" w:eastAsia="Times New Roman" w:hAnsi="Times New Roman" w:cs="Times New Roman"/>
        </w:rPr>
        <w:t>morphosyntactic features, which are set by the agreement relation between the noun and the adjective.</w:t>
      </w:r>
      <w:r w:rsidRPr="00405C4C">
        <w:rPr>
          <w:rFonts w:ascii="Times New Roman" w:hAnsi="Times New Roman" w:cs="Times New Roman"/>
        </w:rPr>
        <w:t xml:space="preserve"> </w:t>
      </w:r>
      <w:r>
        <w:rPr>
          <w:rFonts w:ascii="Times New Roman" w:hAnsi="Times New Roman" w:cs="Times New Roman"/>
        </w:rPr>
        <w:t>If</w:t>
      </w:r>
      <w:r w:rsidRPr="00405C4C">
        <w:rPr>
          <w:rFonts w:ascii="Times New Roman" w:hAnsi="Times New Roman" w:cs="Times New Roman"/>
        </w:rPr>
        <w:t xml:space="preserve"> L2 acquisition follows a similar pattern of development (Ellis,1994), </w:t>
      </w:r>
      <w:r>
        <w:rPr>
          <w:rFonts w:ascii="Times New Roman" w:hAnsi="Times New Roman" w:cs="Times New Roman"/>
        </w:rPr>
        <w:t>it is plausible that</w:t>
      </w:r>
      <w:r w:rsidRPr="00405C4C">
        <w:rPr>
          <w:rFonts w:ascii="Times New Roman" w:hAnsi="Times New Roman" w:cs="Times New Roman"/>
        </w:rPr>
        <w:t xml:space="preserve"> L2 learners </w:t>
      </w:r>
      <w:r>
        <w:rPr>
          <w:rFonts w:ascii="Times New Roman" w:hAnsi="Times New Roman" w:cs="Times New Roman"/>
        </w:rPr>
        <w:t>of Hebrew would</w:t>
      </w:r>
      <w:r w:rsidRPr="00405C4C">
        <w:rPr>
          <w:rFonts w:ascii="Times New Roman" w:hAnsi="Times New Roman" w:cs="Times New Roman"/>
        </w:rPr>
        <w:t xml:space="preserve"> focus on </w:t>
      </w:r>
      <w:r>
        <w:rPr>
          <w:rFonts w:ascii="Times New Roman" w:hAnsi="Times New Roman" w:cs="Times New Roman"/>
        </w:rPr>
        <w:t xml:space="preserve">nominal </w:t>
      </w:r>
      <w:r w:rsidRPr="00405C4C">
        <w:rPr>
          <w:rFonts w:ascii="Times New Roman" w:hAnsi="Times New Roman" w:cs="Times New Roman"/>
        </w:rPr>
        <w:t xml:space="preserve">suffixes to make predictions about gender properties. However, the paucity of studies </w:t>
      </w:r>
      <w:r>
        <w:rPr>
          <w:rFonts w:ascii="Times New Roman" w:hAnsi="Times New Roman" w:cs="Times New Roman"/>
        </w:rPr>
        <w:t>o</w:t>
      </w:r>
      <w:r w:rsidRPr="00405C4C">
        <w:rPr>
          <w:rFonts w:ascii="Times New Roman" w:hAnsi="Times New Roman" w:cs="Times New Roman"/>
        </w:rPr>
        <w:t xml:space="preserve">n Hebrew L2 learners </w:t>
      </w:r>
      <w:r>
        <w:rPr>
          <w:rFonts w:ascii="Times New Roman" w:hAnsi="Times New Roman" w:cs="Times New Roman"/>
        </w:rPr>
        <w:t>means that such a question is yet to be investigated</w:t>
      </w:r>
      <w:r w:rsidRPr="00405C4C">
        <w:rPr>
          <w:rFonts w:ascii="Times New Roman" w:hAnsi="Times New Roman" w:cs="Times New Roman"/>
        </w:rPr>
        <w:t>.</w:t>
      </w:r>
      <w:r>
        <w:rPr>
          <w:rFonts w:ascii="Times New Roman" w:hAnsi="Times New Roman" w:cs="Times New Roman"/>
        </w:rPr>
        <w:t xml:space="preserve"> </w:t>
      </w:r>
    </w:p>
    <w:p w14:paraId="2DC9EC05" w14:textId="152B742D" w:rsidR="00BC3B29" w:rsidRPr="00405C4C" w:rsidRDefault="00BC3B29">
      <w:pPr>
        <w:spacing w:line="480" w:lineRule="auto"/>
        <w:ind w:firstLine="720"/>
        <w:rPr>
          <w:rFonts w:ascii="Times New Roman" w:eastAsia="Times New Roman" w:hAnsi="Times New Roman" w:cs="Times New Roman"/>
        </w:rPr>
      </w:pPr>
      <w:r w:rsidRPr="00405C4C">
        <w:rPr>
          <w:rFonts w:ascii="Times New Roman" w:hAnsi="Times New Roman" w:cs="Times New Roman"/>
        </w:rPr>
        <w:lastRenderedPageBreak/>
        <w:t>Armon-</w:t>
      </w:r>
      <w:proofErr w:type="spellStart"/>
      <w:r w:rsidRPr="00405C4C">
        <w:rPr>
          <w:rFonts w:ascii="Times New Roman" w:hAnsi="Times New Roman" w:cs="Times New Roman"/>
        </w:rPr>
        <w:t>Lotem</w:t>
      </w:r>
      <w:proofErr w:type="spellEnd"/>
      <w:r w:rsidRPr="00405C4C">
        <w:rPr>
          <w:rFonts w:ascii="Times New Roman" w:hAnsi="Times New Roman" w:cs="Times New Roman"/>
        </w:rPr>
        <w:t xml:space="preserve"> and </w:t>
      </w:r>
      <w:proofErr w:type="spellStart"/>
      <w:r w:rsidRPr="00405C4C">
        <w:rPr>
          <w:rFonts w:ascii="Times New Roman" w:hAnsi="Times New Roman" w:cs="Times New Roman"/>
        </w:rPr>
        <w:t>Amiram</w:t>
      </w:r>
      <w:proofErr w:type="spellEnd"/>
      <w:r w:rsidRPr="00405C4C">
        <w:rPr>
          <w:rFonts w:ascii="Times New Roman" w:hAnsi="Times New Roman" w:cs="Times New Roman"/>
        </w:rPr>
        <w:t xml:space="preserve"> (2012)</w:t>
      </w:r>
      <w:r>
        <w:rPr>
          <w:rFonts w:ascii="Times New Roman" w:hAnsi="Times New Roman" w:cs="Times New Roman"/>
        </w:rPr>
        <w:t xml:space="preserve"> investigated the acquisition of the Hebrew gender system with L2 learners, working with participants </w:t>
      </w:r>
      <w:r w:rsidRPr="00405C4C">
        <w:rPr>
          <w:rFonts w:ascii="Times New Roman" w:eastAsia="Times New Roman" w:hAnsi="Times New Roman" w:cs="Times New Roman"/>
        </w:rPr>
        <w:t>with different L1s: Russian and English. Importantly, Russian, unlike English, has gender morphology.  The authors concluded that Russian L1 speakers pa</w:t>
      </w:r>
      <w:r>
        <w:rPr>
          <w:rFonts w:ascii="Times New Roman" w:eastAsia="Times New Roman" w:hAnsi="Times New Roman" w:cs="Times New Roman"/>
        </w:rPr>
        <w:t>id</w:t>
      </w:r>
      <w:r w:rsidRPr="00405C4C">
        <w:rPr>
          <w:rFonts w:ascii="Times New Roman" w:eastAsia="Times New Roman" w:hAnsi="Times New Roman" w:cs="Times New Roman"/>
        </w:rPr>
        <w:t xml:space="preserve"> more attention to formal information</w:t>
      </w:r>
      <w:r>
        <w:rPr>
          <w:rFonts w:ascii="Times New Roman" w:eastAsia="Times New Roman" w:hAnsi="Times New Roman" w:cs="Times New Roman"/>
        </w:rPr>
        <w:t xml:space="preserve"> due to the syntactic similarity with their L1 agreement system</w:t>
      </w:r>
      <w:r w:rsidRPr="00405C4C">
        <w:rPr>
          <w:rFonts w:ascii="Times New Roman" w:eastAsia="Times New Roman" w:hAnsi="Times New Roman" w:cs="Times New Roman"/>
        </w:rPr>
        <w:t>, while L1 English speakers pa</w:t>
      </w:r>
      <w:r>
        <w:rPr>
          <w:rFonts w:ascii="Times New Roman" w:eastAsia="Times New Roman" w:hAnsi="Times New Roman" w:cs="Times New Roman"/>
        </w:rPr>
        <w:t>id</w:t>
      </w:r>
      <w:r w:rsidRPr="00405C4C">
        <w:rPr>
          <w:rFonts w:ascii="Times New Roman" w:eastAsia="Times New Roman" w:hAnsi="Times New Roman" w:cs="Times New Roman"/>
        </w:rPr>
        <w:t xml:space="preserve"> more attention to semantic information</w:t>
      </w:r>
      <w:r>
        <w:rPr>
          <w:rFonts w:ascii="Times New Roman" w:eastAsia="Times New Roman" w:hAnsi="Times New Roman" w:cs="Times New Roman"/>
        </w:rPr>
        <w:t>, given the absence of such agreement in their native language</w:t>
      </w:r>
      <w:r w:rsidRPr="00405C4C">
        <w:rPr>
          <w:rFonts w:ascii="Times New Roman" w:eastAsia="Times New Roman" w:hAnsi="Times New Roman" w:cs="Times New Roman"/>
        </w:rPr>
        <w:t xml:space="preserve">. Since English L1-Hebrew L2 learners </w:t>
      </w:r>
      <w:r>
        <w:rPr>
          <w:rFonts w:ascii="Times New Roman" w:eastAsia="Times New Roman" w:hAnsi="Times New Roman" w:cs="Times New Roman"/>
        </w:rPr>
        <w:t xml:space="preserve">appear reticent to </w:t>
      </w:r>
      <w:r w:rsidRPr="00405C4C">
        <w:rPr>
          <w:rFonts w:ascii="Times New Roman" w:eastAsia="Times New Roman" w:hAnsi="Times New Roman" w:cs="Times New Roman"/>
        </w:rPr>
        <w:t xml:space="preserve">rely on semantic information when they face inanimate nouns, they must find other linguistic resources in the input to acquire gender as </w:t>
      </w:r>
      <w:r>
        <w:rPr>
          <w:rFonts w:ascii="Times New Roman" w:eastAsia="Times New Roman" w:hAnsi="Times New Roman" w:cs="Times New Roman"/>
        </w:rPr>
        <w:t>noun-final</w:t>
      </w:r>
      <w:r w:rsidRPr="00405C4C">
        <w:rPr>
          <w:rFonts w:ascii="Times New Roman" w:eastAsia="Times New Roman" w:hAnsi="Times New Roman" w:cs="Times New Roman"/>
        </w:rPr>
        <w:t xml:space="preserve"> morpheme and </w:t>
      </w:r>
      <w:r>
        <w:rPr>
          <w:rFonts w:ascii="Times New Roman" w:eastAsia="Times New Roman" w:hAnsi="Times New Roman" w:cs="Times New Roman"/>
        </w:rPr>
        <w:t xml:space="preserve">the </w:t>
      </w:r>
      <w:r w:rsidRPr="00405C4C">
        <w:rPr>
          <w:rFonts w:ascii="Times New Roman" w:eastAsia="Times New Roman" w:hAnsi="Times New Roman" w:cs="Times New Roman"/>
        </w:rPr>
        <w:t xml:space="preserve">agreement </w:t>
      </w:r>
      <w:r>
        <w:rPr>
          <w:rFonts w:ascii="Times New Roman" w:eastAsia="Times New Roman" w:hAnsi="Times New Roman" w:cs="Times New Roman"/>
        </w:rPr>
        <w:t xml:space="preserve">property </w:t>
      </w:r>
      <w:r w:rsidRPr="00405C4C">
        <w:rPr>
          <w:rFonts w:ascii="Times New Roman" w:eastAsia="Times New Roman" w:hAnsi="Times New Roman" w:cs="Times New Roman"/>
        </w:rPr>
        <w:t xml:space="preserve">between constituents within the DP. Since Hebrew has no determiner with </w:t>
      </w:r>
      <w:r>
        <w:rPr>
          <w:rFonts w:ascii="Times New Roman" w:eastAsia="Times New Roman" w:hAnsi="Times New Roman" w:cs="Times New Roman"/>
        </w:rPr>
        <w:t xml:space="preserve">a </w:t>
      </w:r>
      <w:r w:rsidRPr="00405C4C">
        <w:rPr>
          <w:rFonts w:ascii="Times New Roman" w:eastAsia="Times New Roman" w:hAnsi="Times New Roman" w:cs="Times New Roman"/>
        </w:rPr>
        <w:t>gender value</w:t>
      </w:r>
      <w:r w:rsidR="009951DC">
        <w:rPr>
          <w:rFonts w:ascii="Times New Roman" w:eastAsia="Times New Roman" w:hAnsi="Times New Roman" w:cs="Times New Roman"/>
        </w:rPr>
        <w:t>, but the system does provide a salience phonological gendered plural morpheme, the present works wonder</w:t>
      </w:r>
      <w:r w:rsidR="00825CB0">
        <w:rPr>
          <w:rFonts w:ascii="Times New Roman" w:eastAsia="Times New Roman" w:hAnsi="Times New Roman" w:cs="Times New Roman"/>
        </w:rPr>
        <w:t>s</w:t>
      </w:r>
      <w:r w:rsidR="009951DC">
        <w:rPr>
          <w:rFonts w:ascii="Times New Roman" w:eastAsia="Times New Roman" w:hAnsi="Times New Roman" w:cs="Times New Roman"/>
        </w:rPr>
        <w:t xml:space="preserve"> whether the comparison of two type of morphological features across languages will shed light of the reliability </w:t>
      </w:r>
      <w:r w:rsidR="00825CB0">
        <w:rPr>
          <w:rFonts w:ascii="Times New Roman" w:eastAsia="Times New Roman" w:hAnsi="Times New Roman" w:cs="Times New Roman"/>
        </w:rPr>
        <w:t>of cues in gender acquisition. In other words, d</w:t>
      </w:r>
      <w:r w:rsidRPr="00405C4C">
        <w:rPr>
          <w:rFonts w:ascii="Times New Roman" w:eastAsia="Times New Roman" w:hAnsi="Times New Roman" w:cs="Times New Roman"/>
        </w:rPr>
        <w:t xml:space="preserve">ue to the presence of </w:t>
      </w:r>
      <w:r>
        <w:rPr>
          <w:rFonts w:ascii="Times New Roman" w:eastAsia="Times New Roman" w:hAnsi="Times New Roman" w:cs="Times New Roman"/>
        </w:rPr>
        <w:t xml:space="preserve">the </w:t>
      </w:r>
      <w:r w:rsidRPr="00405C4C">
        <w:rPr>
          <w:rFonts w:ascii="Times New Roman" w:eastAsia="Times New Roman" w:hAnsi="Times New Roman" w:cs="Times New Roman"/>
        </w:rPr>
        <w:t>plural noun-final morpheme</w:t>
      </w:r>
      <w:r>
        <w:rPr>
          <w:rFonts w:ascii="Times New Roman" w:eastAsia="Times New Roman" w:hAnsi="Times New Roman" w:cs="Times New Roman"/>
        </w:rPr>
        <w:t>s</w:t>
      </w:r>
      <w:r w:rsidRPr="00405C4C">
        <w:rPr>
          <w:rFonts w:ascii="Times New Roman" w:eastAsia="Times New Roman" w:hAnsi="Times New Roman" w:cs="Times New Roman"/>
        </w:rPr>
        <w:t xml:space="preserve"> with gender value in Hebrew, the present work examines whether t</w:t>
      </w:r>
      <w:r>
        <w:rPr>
          <w:rFonts w:ascii="Times New Roman" w:eastAsia="Times New Roman" w:hAnsi="Times New Roman" w:cs="Times New Roman"/>
        </w:rPr>
        <w:t>his type of feature facilitates L2 gender acquisition or not while comparing the L2 acquisition of the Spanish gender system in parallel.</w:t>
      </w:r>
    </w:p>
    <w:bookmarkEnd w:id="4"/>
    <w:p w14:paraId="4BE88164" w14:textId="77777777" w:rsidR="00BE0275" w:rsidRPr="00521FF6" w:rsidRDefault="00BE0275">
      <w:pPr>
        <w:spacing w:line="480" w:lineRule="auto"/>
        <w:ind w:firstLine="720"/>
        <w:rPr>
          <w:rFonts w:ascii="Times New Roman" w:eastAsia="Times New Roman" w:hAnsi="Times New Roman" w:cs="Times New Roman"/>
          <w:i/>
          <w:iCs/>
        </w:rPr>
      </w:pPr>
      <w:r w:rsidRPr="00521FF6">
        <w:rPr>
          <w:rFonts w:ascii="Times New Roman" w:eastAsia="Times New Roman" w:hAnsi="Times New Roman" w:cs="Times New Roman"/>
          <w:i/>
          <w:iCs/>
        </w:rPr>
        <w:t xml:space="preserve">Functional similarities in Hebrew and Spanish and its acquisition as a second language </w:t>
      </w:r>
    </w:p>
    <w:p w14:paraId="1F905EDD" w14:textId="777F4397" w:rsidR="00FE104D" w:rsidRPr="00405C4C" w:rsidRDefault="00BE0275">
      <w:pPr>
        <w:spacing w:line="480" w:lineRule="auto"/>
        <w:ind w:firstLine="720"/>
        <w:rPr>
          <w:rFonts w:ascii="Times New Roman" w:eastAsia="Times New Roman" w:hAnsi="Times New Roman" w:cs="Times New Roman"/>
        </w:rPr>
      </w:pPr>
      <w:r w:rsidRPr="00BE0275">
        <w:rPr>
          <w:rFonts w:ascii="Times New Roman" w:eastAsia="Times New Roman" w:hAnsi="Times New Roman" w:cs="Times New Roman"/>
        </w:rPr>
        <w:t>Hebrew and Spanish are languages with no common ancestor (</w:t>
      </w:r>
      <w:r w:rsidR="00D911EC" w:rsidRPr="00521FF6">
        <w:rPr>
          <w:rFonts w:ascii="Times New Roman" w:hAnsi="Times New Roman" w:cs="Times New Roman"/>
        </w:rPr>
        <w:t xml:space="preserve">Dryer, Matthew S. &amp; </w:t>
      </w:r>
      <w:proofErr w:type="spellStart"/>
      <w:r w:rsidR="00D911EC" w:rsidRPr="00521FF6">
        <w:rPr>
          <w:rFonts w:ascii="Times New Roman" w:hAnsi="Times New Roman" w:cs="Times New Roman"/>
        </w:rPr>
        <w:t>Haspelmath</w:t>
      </w:r>
      <w:proofErr w:type="spellEnd"/>
      <w:r w:rsidR="00D911EC" w:rsidRPr="00521FF6">
        <w:rPr>
          <w:rFonts w:ascii="Times New Roman" w:hAnsi="Times New Roman" w:cs="Times New Roman"/>
        </w:rPr>
        <w:t>, Martin</w:t>
      </w:r>
      <w:r w:rsidR="00D911EC">
        <w:rPr>
          <w:rFonts w:ascii="Times New Roman" w:hAnsi="Times New Roman" w:cs="Times New Roman"/>
        </w:rPr>
        <w:t>,</w:t>
      </w:r>
      <w:r w:rsidR="00D911EC" w:rsidRPr="00521FF6">
        <w:rPr>
          <w:rFonts w:ascii="Times New Roman" w:hAnsi="Times New Roman" w:cs="Times New Roman"/>
        </w:rPr>
        <w:t xml:space="preserve"> 2013</w:t>
      </w:r>
      <w:proofErr w:type="gramStart"/>
      <w:r w:rsidR="00D911EC" w:rsidRPr="00521FF6">
        <w:rPr>
          <w:rFonts w:ascii="Times New Roman" w:hAnsi="Times New Roman" w:cs="Times New Roman"/>
        </w:rPr>
        <w:t xml:space="preserve">. </w:t>
      </w:r>
      <w:r w:rsidRPr="00D911EC">
        <w:rPr>
          <w:rFonts w:ascii="Times New Roman" w:eastAsia="Times New Roman" w:hAnsi="Times New Roman" w:cs="Times New Roman"/>
        </w:rPr>
        <w:t>)</w:t>
      </w:r>
      <w:proofErr w:type="gramEnd"/>
      <w:r w:rsidRPr="00BE0275">
        <w:rPr>
          <w:rFonts w:ascii="Times New Roman" w:eastAsia="Times New Roman" w:hAnsi="Times New Roman" w:cs="Times New Roman"/>
        </w:rPr>
        <w:t xml:space="preserve"> </w:t>
      </w:r>
      <w:r w:rsidR="00D911EC" w:rsidRPr="00BE0275">
        <w:rPr>
          <w:rFonts w:ascii="Times New Roman" w:eastAsia="Times New Roman" w:hAnsi="Times New Roman" w:cs="Times New Roman"/>
        </w:rPr>
        <w:t>however,</w:t>
      </w:r>
      <w:r w:rsidRPr="00BE0275">
        <w:rPr>
          <w:rFonts w:ascii="Times New Roman" w:eastAsia="Times New Roman" w:hAnsi="Times New Roman" w:cs="Times New Roman"/>
        </w:rPr>
        <w:t xml:space="preserve"> they share several functional categories, and one of them is gender. </w:t>
      </w:r>
      <w:r w:rsidR="00277CC9">
        <w:rPr>
          <w:rFonts w:ascii="Times New Roman" w:eastAsia="Times New Roman" w:hAnsi="Times New Roman" w:cs="Times New Roman"/>
        </w:rPr>
        <w:t xml:space="preserve">In </w:t>
      </w:r>
      <w:r w:rsidR="00277CC9" w:rsidRPr="00405C4C">
        <w:rPr>
          <w:rFonts w:ascii="Times New Roman" w:eastAsia="Times New Roman" w:hAnsi="Times New Roman" w:cs="Times New Roman"/>
        </w:rPr>
        <w:t>Spanish</w:t>
      </w:r>
      <w:r w:rsidR="00FE104D" w:rsidRPr="00405C4C">
        <w:rPr>
          <w:rFonts w:ascii="Times New Roman" w:eastAsia="Times New Roman" w:hAnsi="Times New Roman" w:cs="Times New Roman"/>
        </w:rPr>
        <w:t xml:space="preserve"> and Hebrew, all nouns are classified in terms of grammatical gender, which is arbitrary and distinct from natural gender. Nouns are divided into two classes, masculine and feminine, </w:t>
      </w:r>
      <w:r w:rsidR="00494F3F">
        <w:rPr>
          <w:rFonts w:ascii="Times New Roman" w:eastAsia="Times New Roman" w:hAnsi="Times New Roman" w:cs="Times New Roman"/>
        </w:rPr>
        <w:t xml:space="preserve">and as such, </w:t>
      </w:r>
      <w:r w:rsidR="00FE104D" w:rsidRPr="00405C4C">
        <w:rPr>
          <w:rFonts w:ascii="Times New Roman" w:eastAsia="Times New Roman" w:hAnsi="Times New Roman" w:cs="Times New Roman"/>
        </w:rPr>
        <w:t xml:space="preserve">gender </w:t>
      </w:r>
      <w:r w:rsidR="00494F3F">
        <w:rPr>
          <w:rFonts w:ascii="Times New Roman" w:eastAsia="Times New Roman" w:hAnsi="Times New Roman" w:cs="Times New Roman"/>
        </w:rPr>
        <w:t>is</w:t>
      </w:r>
      <w:r w:rsidR="00FE104D" w:rsidRPr="00405C4C">
        <w:rPr>
          <w:rFonts w:ascii="Times New Roman" w:eastAsia="Times New Roman" w:hAnsi="Times New Roman" w:cs="Times New Roman"/>
        </w:rPr>
        <w:t xml:space="preserve"> an inherent lexical feature on nouns (Corbett, 1991). L2 learners must track the</w:t>
      </w:r>
      <w:r w:rsidR="00BD67AA">
        <w:rPr>
          <w:rFonts w:ascii="Times New Roman" w:eastAsia="Times New Roman" w:hAnsi="Times New Roman" w:cs="Times New Roman"/>
        </w:rPr>
        <w:t>se</w:t>
      </w:r>
      <w:r w:rsidR="00FE104D" w:rsidRPr="00405C4C">
        <w:rPr>
          <w:rFonts w:ascii="Times New Roman" w:eastAsia="Times New Roman" w:hAnsi="Times New Roman" w:cs="Times New Roman"/>
        </w:rPr>
        <w:t xml:space="preserve"> </w:t>
      </w:r>
      <w:sdt>
        <w:sdtPr>
          <w:tag w:val="goog_rdk_50"/>
          <w:id w:val="-880943550"/>
        </w:sdtPr>
        <w:sdtEndPr/>
        <w:sdtContent/>
      </w:sdt>
      <w:r w:rsidR="00FE104D" w:rsidRPr="00405C4C">
        <w:rPr>
          <w:rFonts w:ascii="Times New Roman" w:eastAsia="Times New Roman" w:hAnsi="Times New Roman" w:cs="Times New Roman"/>
        </w:rPr>
        <w:t xml:space="preserve">features in the input to </w:t>
      </w:r>
      <w:r w:rsidR="00BD67AA">
        <w:rPr>
          <w:rFonts w:ascii="Times New Roman" w:eastAsia="Times New Roman" w:hAnsi="Times New Roman" w:cs="Times New Roman"/>
        </w:rPr>
        <w:t>acquire</w:t>
      </w:r>
      <w:r w:rsidR="00BD67AA" w:rsidRPr="00405C4C">
        <w:rPr>
          <w:rFonts w:ascii="Times New Roman" w:eastAsia="Times New Roman" w:hAnsi="Times New Roman" w:cs="Times New Roman"/>
        </w:rPr>
        <w:t xml:space="preserve"> </w:t>
      </w:r>
      <w:r w:rsidR="00BE5537">
        <w:rPr>
          <w:rFonts w:ascii="Times New Roman" w:eastAsia="Times New Roman" w:hAnsi="Times New Roman" w:cs="Times New Roman"/>
        </w:rPr>
        <w:t>each noun’s gender</w:t>
      </w:r>
      <w:r w:rsidR="00C642C0">
        <w:rPr>
          <w:rFonts w:ascii="Times New Roman" w:eastAsia="Times New Roman" w:hAnsi="Times New Roman" w:cs="Times New Roman"/>
        </w:rPr>
        <w:t>, and as such make use of</w:t>
      </w:r>
      <w:r w:rsidR="00FE104D" w:rsidRPr="00405C4C">
        <w:rPr>
          <w:rFonts w:ascii="Times New Roman" w:eastAsia="Times New Roman" w:hAnsi="Times New Roman" w:cs="Times New Roman"/>
        </w:rPr>
        <w:t xml:space="preserve"> the different clues </w:t>
      </w:r>
      <w:r w:rsidR="00C642C0">
        <w:rPr>
          <w:rFonts w:ascii="Times New Roman" w:eastAsia="Times New Roman" w:hAnsi="Times New Roman" w:cs="Times New Roman"/>
        </w:rPr>
        <w:t xml:space="preserve">available to </w:t>
      </w:r>
      <w:proofErr w:type="gramStart"/>
      <w:r w:rsidR="00C642C0">
        <w:rPr>
          <w:rFonts w:ascii="Times New Roman" w:eastAsia="Times New Roman" w:hAnsi="Times New Roman" w:cs="Times New Roman"/>
        </w:rPr>
        <w:t>them  the</w:t>
      </w:r>
      <w:proofErr w:type="gramEnd"/>
      <w:r w:rsidR="00C642C0">
        <w:rPr>
          <w:rFonts w:ascii="Times New Roman" w:eastAsia="Times New Roman" w:hAnsi="Times New Roman" w:cs="Times New Roman"/>
        </w:rPr>
        <w:t xml:space="preserve"> input</w:t>
      </w:r>
      <w:r w:rsidR="00C642C0">
        <w:t>.</w:t>
      </w:r>
      <w:ins w:id="13" w:author="Patrick Thane" w:date="2020-07-18T12:53:00Z">
        <w:r w:rsidR="00C642C0">
          <w:rPr>
            <w:rFonts w:ascii="Times New Roman" w:eastAsia="Times New Roman" w:hAnsi="Times New Roman" w:cs="Times New Roman"/>
          </w:rPr>
          <w:t xml:space="preserve">  </w:t>
        </w:r>
      </w:ins>
    </w:p>
    <w:p w14:paraId="6AFAAF09" w14:textId="3688A151" w:rsidR="00F44768"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lastRenderedPageBreak/>
        <w:t>Spanish has morphophonological cues that reveal the gender feature of nouns. The</w:t>
      </w:r>
      <w:r w:rsidR="00C642C0">
        <w:rPr>
          <w:rFonts w:ascii="Times New Roman" w:eastAsia="Times New Roman" w:hAnsi="Times New Roman" w:cs="Times New Roman"/>
        </w:rPr>
        <w:t xml:space="preserve"> most reliable </w:t>
      </w:r>
      <w:r w:rsidR="00723B6C">
        <w:rPr>
          <w:rFonts w:ascii="Times New Roman" w:eastAsia="Times New Roman" w:hAnsi="Times New Roman" w:cs="Times New Roman"/>
        </w:rPr>
        <w:t xml:space="preserve">of </w:t>
      </w:r>
      <w:r w:rsidR="00723B6C" w:rsidRPr="00405C4C">
        <w:rPr>
          <w:rFonts w:ascii="Times New Roman" w:eastAsia="Times New Roman" w:hAnsi="Times New Roman" w:cs="Times New Roman"/>
        </w:rPr>
        <w:t>these</w:t>
      </w:r>
      <w:r w:rsidR="00C642C0">
        <w:rPr>
          <w:rFonts w:ascii="Times New Roman" w:eastAsia="Times New Roman" w:hAnsi="Times New Roman" w:cs="Times New Roman"/>
        </w:rPr>
        <w:t xml:space="preserve"> cues occur as </w:t>
      </w:r>
      <w:r w:rsidR="00277CC9">
        <w:rPr>
          <w:rFonts w:ascii="Times New Roman" w:eastAsia="Times New Roman" w:hAnsi="Times New Roman" w:cs="Times New Roman"/>
        </w:rPr>
        <w:t>transparent</w:t>
      </w:r>
      <w:r w:rsidR="00806C74">
        <w:rPr>
          <w:rFonts w:ascii="Times New Roman" w:eastAsia="Times New Roman" w:hAnsi="Times New Roman" w:cs="Times New Roman"/>
        </w:rPr>
        <w:t xml:space="preserve"> </w:t>
      </w:r>
      <w:r w:rsidR="00C642C0">
        <w:rPr>
          <w:rFonts w:ascii="Times New Roman" w:eastAsia="Times New Roman" w:hAnsi="Times New Roman" w:cs="Times New Roman"/>
        </w:rPr>
        <w:t>noun-</w:t>
      </w:r>
      <w:del w:id="14" w:author="Patrick Thane" w:date="2020-07-18T12:53:00Z">
        <w:r w:rsidRPr="00405C4C" w:rsidDel="00C642C0">
          <w:rPr>
            <w:rFonts w:ascii="Times New Roman" w:eastAsia="Times New Roman" w:hAnsi="Times New Roman" w:cs="Times New Roman"/>
          </w:rPr>
          <w:delText xml:space="preserve"> </w:delText>
        </w:r>
      </w:del>
      <w:r w:rsidRPr="00405C4C">
        <w:rPr>
          <w:rFonts w:ascii="Times New Roman" w:eastAsia="Times New Roman" w:hAnsi="Times New Roman" w:cs="Times New Roman"/>
        </w:rPr>
        <w:t>ending morpheme</w:t>
      </w:r>
      <w:r w:rsidR="00C642C0">
        <w:rPr>
          <w:rFonts w:ascii="Times New Roman" w:eastAsia="Times New Roman" w:hAnsi="Times New Roman" w:cs="Times New Roman"/>
        </w:rPr>
        <w:t>s</w:t>
      </w:r>
      <w:r w:rsidRPr="00405C4C">
        <w:rPr>
          <w:rFonts w:ascii="Times New Roman" w:eastAsia="Times New Roman" w:hAnsi="Times New Roman" w:cs="Times New Roman"/>
        </w:rPr>
        <w:t xml:space="preserve">, </w:t>
      </w:r>
      <w:r w:rsidR="00C642C0">
        <w:rPr>
          <w:rFonts w:ascii="Times New Roman" w:eastAsia="Times New Roman" w:hAnsi="Times New Roman" w:cs="Times New Roman"/>
        </w:rPr>
        <w:t xml:space="preserve">of which </w:t>
      </w:r>
      <w:r w:rsidRPr="00405C4C">
        <w:rPr>
          <w:rFonts w:ascii="Times New Roman" w:eastAsia="Times New Roman" w:hAnsi="Times New Roman" w:cs="Times New Roman"/>
          <w:i/>
        </w:rPr>
        <w:t>-o</w:t>
      </w:r>
      <w:r w:rsidRPr="00405C4C">
        <w:rPr>
          <w:rFonts w:ascii="Times New Roman" w:eastAsia="Times New Roman" w:hAnsi="Times New Roman" w:cs="Times New Roman"/>
        </w:rPr>
        <w:t xml:space="preserve"> indicates masculine </w:t>
      </w:r>
      <w:r w:rsidR="00C642C0">
        <w:rPr>
          <w:rFonts w:ascii="Times New Roman" w:eastAsia="Times New Roman" w:hAnsi="Times New Roman" w:cs="Times New Roman"/>
        </w:rPr>
        <w:t xml:space="preserve">gender </w:t>
      </w:r>
      <w:r w:rsidRPr="00405C4C">
        <w:rPr>
          <w:rFonts w:ascii="Times New Roman" w:eastAsia="Times New Roman" w:hAnsi="Times New Roman" w:cs="Times New Roman"/>
        </w:rPr>
        <w:t xml:space="preserve">and </w:t>
      </w:r>
      <w:r w:rsidRPr="00405C4C">
        <w:rPr>
          <w:rFonts w:ascii="Times New Roman" w:eastAsia="Times New Roman" w:hAnsi="Times New Roman" w:cs="Times New Roman"/>
          <w:i/>
        </w:rPr>
        <w:t>-a</w:t>
      </w:r>
      <w:r w:rsidRPr="00405C4C">
        <w:rPr>
          <w:rFonts w:ascii="Times New Roman" w:eastAsia="Times New Roman" w:hAnsi="Times New Roman" w:cs="Times New Roman"/>
        </w:rPr>
        <w:t xml:space="preserve"> </w:t>
      </w:r>
      <w:r w:rsidR="00C642C0">
        <w:rPr>
          <w:rFonts w:ascii="Times New Roman" w:eastAsia="Times New Roman" w:hAnsi="Times New Roman" w:cs="Times New Roman"/>
        </w:rPr>
        <w:t xml:space="preserve">indicates </w:t>
      </w:r>
      <w:r w:rsidRPr="00405C4C">
        <w:rPr>
          <w:rFonts w:ascii="Times New Roman" w:eastAsia="Times New Roman" w:hAnsi="Times New Roman" w:cs="Times New Roman"/>
        </w:rPr>
        <w:t xml:space="preserve">feminine. However, this is not a </w:t>
      </w:r>
      <w:r w:rsidR="005D37F7" w:rsidRPr="00405C4C">
        <w:rPr>
          <w:rFonts w:ascii="Times New Roman" w:eastAsia="Times New Roman" w:hAnsi="Times New Roman" w:cs="Times New Roman"/>
        </w:rPr>
        <w:t>one</w:t>
      </w:r>
      <w:r w:rsidR="005D37F7">
        <w:rPr>
          <w:rFonts w:ascii="Times New Roman" w:eastAsia="Times New Roman" w:hAnsi="Times New Roman" w:cs="Times New Roman"/>
        </w:rPr>
        <w:t>-</w:t>
      </w:r>
      <w:r w:rsidR="005D37F7" w:rsidRPr="00405C4C">
        <w:rPr>
          <w:rFonts w:ascii="Times New Roman" w:eastAsia="Times New Roman" w:hAnsi="Times New Roman" w:cs="Times New Roman"/>
        </w:rPr>
        <w:t>to</w:t>
      </w:r>
      <w:r w:rsidR="005D37F7">
        <w:rPr>
          <w:rFonts w:ascii="Times New Roman" w:eastAsia="Times New Roman" w:hAnsi="Times New Roman" w:cs="Times New Roman"/>
        </w:rPr>
        <w:t>-</w:t>
      </w:r>
      <w:r w:rsidRPr="00405C4C">
        <w:rPr>
          <w:rFonts w:ascii="Times New Roman" w:eastAsia="Times New Roman" w:hAnsi="Times New Roman" w:cs="Times New Roman"/>
        </w:rPr>
        <w:t>one correspondence</w:t>
      </w:r>
      <w:r w:rsidR="00F82D39">
        <w:rPr>
          <w:rFonts w:ascii="Times New Roman" w:eastAsia="Times New Roman" w:hAnsi="Times New Roman" w:cs="Times New Roman"/>
        </w:rPr>
        <w:t>:</w:t>
      </w:r>
      <w:r w:rsidRPr="00405C4C">
        <w:rPr>
          <w:rFonts w:ascii="Times New Roman" w:eastAsia="Times New Roman" w:hAnsi="Times New Roman" w:cs="Times New Roman"/>
        </w:rPr>
        <w:t xml:space="preserve"> </w:t>
      </w:r>
      <w:r w:rsidR="00F82D39">
        <w:rPr>
          <w:rFonts w:ascii="Times New Roman" w:eastAsia="Times New Roman" w:hAnsi="Times New Roman" w:cs="Times New Roman"/>
        </w:rPr>
        <w:t>t</w:t>
      </w:r>
      <w:r w:rsidRPr="00405C4C">
        <w:rPr>
          <w:rFonts w:ascii="Times New Roman" w:eastAsia="Times New Roman" w:hAnsi="Times New Roman" w:cs="Times New Roman"/>
        </w:rPr>
        <w:t xml:space="preserve">here are several </w:t>
      </w:r>
      <w:r w:rsidR="00BE0275">
        <w:rPr>
          <w:rFonts w:ascii="Times New Roman" w:eastAsia="Times New Roman" w:hAnsi="Times New Roman" w:cs="Times New Roman"/>
        </w:rPr>
        <w:t xml:space="preserve">opaque </w:t>
      </w:r>
      <w:r w:rsidR="00F82D39">
        <w:rPr>
          <w:rFonts w:ascii="Times New Roman" w:eastAsia="Times New Roman" w:hAnsi="Times New Roman" w:cs="Times New Roman"/>
        </w:rPr>
        <w:t xml:space="preserve">gender suffixes for </w:t>
      </w:r>
      <w:r w:rsidRPr="00405C4C">
        <w:rPr>
          <w:rFonts w:ascii="Times New Roman" w:eastAsia="Times New Roman" w:hAnsi="Times New Roman" w:cs="Times New Roman"/>
        </w:rPr>
        <w:t>nouns</w:t>
      </w:r>
      <w:r w:rsidR="00F82D39">
        <w:rPr>
          <w:rFonts w:ascii="Times New Roman" w:eastAsia="Times New Roman" w:hAnsi="Times New Roman" w:cs="Times New Roman"/>
        </w:rPr>
        <w:t xml:space="preserve">, such as </w:t>
      </w:r>
      <w:r w:rsidRPr="00405C4C">
        <w:rPr>
          <w:rFonts w:ascii="Times New Roman" w:eastAsia="Times New Roman" w:hAnsi="Times New Roman" w:cs="Times New Roman"/>
          <w:i/>
        </w:rPr>
        <w:t>-</w:t>
      </w:r>
      <w:proofErr w:type="gramStart"/>
      <w:r w:rsidR="00BE0275">
        <w:rPr>
          <w:rFonts w:ascii="Times New Roman" w:eastAsia="Times New Roman" w:hAnsi="Times New Roman" w:cs="Times New Roman"/>
          <w:i/>
        </w:rPr>
        <w:t xml:space="preserve">e  </w:t>
      </w:r>
      <w:r w:rsidR="00F429A8">
        <w:rPr>
          <w:rFonts w:ascii="Times New Roman" w:eastAsia="Times New Roman" w:hAnsi="Times New Roman" w:cs="Times New Roman"/>
        </w:rPr>
        <w:t>(</w:t>
      </w:r>
      <w:proofErr w:type="spellStart"/>
      <w:proofErr w:type="gramEnd"/>
      <w:r w:rsidRPr="00405C4C">
        <w:rPr>
          <w:rFonts w:ascii="Times New Roman" w:eastAsia="Times New Roman" w:hAnsi="Times New Roman" w:cs="Times New Roman"/>
          <w:i/>
        </w:rPr>
        <w:t>c</w:t>
      </w:r>
      <w:r w:rsidR="00BE0275">
        <w:rPr>
          <w:rFonts w:ascii="Times New Roman" w:eastAsia="Times New Roman" w:hAnsi="Times New Roman" w:cs="Times New Roman"/>
          <w:i/>
        </w:rPr>
        <w:t>alle</w:t>
      </w:r>
      <w:proofErr w:type="spellEnd"/>
      <w:r w:rsidR="00EC130F" w:rsidRPr="00405C4C">
        <w:rPr>
          <w:rFonts w:ascii="Times New Roman" w:eastAsia="Times New Roman" w:hAnsi="Times New Roman" w:cs="Times New Roman"/>
          <w:i/>
        </w:rPr>
        <w:t xml:space="preserve"> ‘</w:t>
      </w:r>
      <w:r w:rsidR="00BE0275">
        <w:rPr>
          <w:rFonts w:ascii="Times New Roman" w:eastAsia="Times New Roman" w:hAnsi="Times New Roman" w:cs="Times New Roman"/>
          <w:iCs/>
        </w:rPr>
        <w:t>street’</w:t>
      </w:r>
      <w:r w:rsidR="00EC130F" w:rsidRPr="00405C4C">
        <w:rPr>
          <w:rFonts w:ascii="Times New Roman" w:eastAsia="Times New Roman" w:hAnsi="Times New Roman" w:cs="Times New Roman"/>
          <w:iCs/>
        </w:rPr>
        <w:t>(</w:t>
      </w:r>
      <w:r w:rsidR="00BE0275">
        <w:rPr>
          <w:rFonts w:ascii="Times New Roman" w:eastAsia="Times New Roman" w:hAnsi="Times New Roman" w:cs="Times New Roman"/>
          <w:iCs/>
        </w:rPr>
        <w:t>F</w:t>
      </w:r>
      <w:r w:rsidR="00EC130F" w:rsidRPr="00405C4C">
        <w:rPr>
          <w:rFonts w:ascii="Times New Roman" w:eastAsia="Times New Roman" w:hAnsi="Times New Roman" w:cs="Times New Roman"/>
          <w:iCs/>
        </w:rPr>
        <w:t>)</w:t>
      </w:r>
      <w:r w:rsidR="00BE0275">
        <w:rPr>
          <w:rFonts w:ascii="Times New Roman" w:eastAsia="Times New Roman" w:hAnsi="Times New Roman" w:cs="Times New Roman"/>
          <w:iCs/>
        </w:rPr>
        <w:t xml:space="preserve">; </w:t>
      </w:r>
      <w:proofErr w:type="spellStart"/>
      <w:r w:rsidR="00BE0275" w:rsidRPr="00BE0275">
        <w:rPr>
          <w:rFonts w:ascii="Times New Roman" w:eastAsia="Times New Roman" w:hAnsi="Times New Roman" w:cs="Times New Roman"/>
          <w:i/>
        </w:rPr>
        <w:t>puente</w:t>
      </w:r>
      <w:proofErr w:type="spellEnd"/>
      <w:r w:rsidRPr="00405C4C">
        <w:rPr>
          <w:rFonts w:ascii="Times New Roman" w:eastAsia="Times New Roman" w:hAnsi="Times New Roman" w:cs="Times New Roman"/>
          <w:i/>
        </w:rPr>
        <w:t xml:space="preserve"> </w:t>
      </w:r>
      <w:r w:rsidR="00506795" w:rsidRPr="00405C4C">
        <w:rPr>
          <w:rFonts w:ascii="Times New Roman" w:eastAsia="Times New Roman" w:hAnsi="Times New Roman" w:cs="Times New Roman"/>
          <w:i/>
        </w:rPr>
        <w:t>‘</w:t>
      </w:r>
      <w:r w:rsidR="00BE0275">
        <w:rPr>
          <w:rFonts w:ascii="Times New Roman" w:eastAsia="Times New Roman" w:hAnsi="Times New Roman" w:cs="Times New Roman"/>
          <w:iCs/>
        </w:rPr>
        <w:t>bridge’</w:t>
      </w:r>
      <w:r w:rsidR="00EC130F" w:rsidRPr="00405C4C">
        <w:rPr>
          <w:rFonts w:ascii="Times New Roman" w:eastAsia="Times New Roman" w:hAnsi="Times New Roman" w:cs="Times New Roman"/>
          <w:iCs/>
        </w:rPr>
        <w:t>(</w:t>
      </w:r>
      <w:r w:rsidR="00F429A8">
        <w:rPr>
          <w:rFonts w:ascii="Times New Roman" w:eastAsia="Times New Roman" w:hAnsi="Times New Roman" w:cs="Times New Roman"/>
          <w:iCs/>
        </w:rPr>
        <w:t>M</w:t>
      </w:r>
      <w:r w:rsidR="00EC130F" w:rsidRPr="00405C4C">
        <w:rPr>
          <w:rFonts w:ascii="Times New Roman" w:eastAsia="Times New Roman" w:hAnsi="Times New Roman" w:cs="Times New Roman"/>
          <w:iCs/>
        </w:rPr>
        <w:t>)</w:t>
      </w:r>
      <w:r w:rsidRPr="00405C4C">
        <w:rPr>
          <w:rFonts w:ascii="Times New Roman" w:eastAsia="Times New Roman" w:hAnsi="Times New Roman" w:cs="Times New Roman"/>
        </w:rPr>
        <w:t>)</w:t>
      </w:r>
      <w:r w:rsidR="00F44768" w:rsidRPr="00405C4C">
        <w:rPr>
          <w:rFonts w:ascii="Times New Roman" w:eastAsia="Times New Roman" w:hAnsi="Times New Roman" w:cs="Times New Roman"/>
          <w:i/>
          <w:iCs/>
        </w:rPr>
        <w:t>.</w:t>
      </w:r>
      <w:r w:rsidR="00F44768" w:rsidRPr="00405C4C">
        <w:rPr>
          <w:rFonts w:ascii="Times New Roman" w:eastAsia="Times New Roman" w:hAnsi="Times New Roman" w:cs="Times New Roman"/>
        </w:rPr>
        <w:t xml:space="preserve"> On the other hand, a second source of information in Spanish to predict </w:t>
      </w:r>
      <w:r w:rsidR="00F219DD" w:rsidRPr="00405C4C">
        <w:rPr>
          <w:rFonts w:ascii="Times New Roman" w:eastAsia="Times New Roman" w:hAnsi="Times New Roman" w:cs="Times New Roman"/>
        </w:rPr>
        <w:t>gender is</w:t>
      </w:r>
      <w:r w:rsidR="00F44768" w:rsidRPr="00405C4C">
        <w:rPr>
          <w:rFonts w:ascii="Times New Roman" w:eastAsia="Times New Roman" w:hAnsi="Times New Roman" w:cs="Times New Roman"/>
        </w:rPr>
        <w:t xml:space="preserve"> distributional (Mariscal, 2008). The author argued that gender feature is </w:t>
      </w:r>
      <w:r w:rsidR="00EC2DEB">
        <w:rPr>
          <w:rFonts w:ascii="Times New Roman" w:eastAsia="Times New Roman" w:hAnsi="Times New Roman" w:cs="Times New Roman"/>
        </w:rPr>
        <w:t>specified</w:t>
      </w:r>
      <w:r w:rsidR="00EC2DEB" w:rsidRPr="00405C4C">
        <w:rPr>
          <w:rFonts w:ascii="Times New Roman" w:eastAsia="Times New Roman" w:hAnsi="Times New Roman" w:cs="Times New Roman"/>
        </w:rPr>
        <w:t xml:space="preserve"> </w:t>
      </w:r>
      <w:r w:rsidR="00F44768" w:rsidRPr="00405C4C">
        <w:rPr>
          <w:rFonts w:ascii="Times New Roman" w:eastAsia="Times New Roman" w:hAnsi="Times New Roman" w:cs="Times New Roman"/>
        </w:rPr>
        <w:t>by the elements systematically distributed around the head noun. She states that the most informative of these items is the definite/</w:t>
      </w:r>
      <w:del w:id="15" w:author="Patrick Thane" w:date="2020-07-18T12:57:00Z">
        <w:r w:rsidR="00F44768" w:rsidRPr="00405C4C" w:rsidDel="00FE5B99">
          <w:rPr>
            <w:rFonts w:ascii="Times New Roman" w:eastAsia="Times New Roman" w:hAnsi="Times New Roman" w:cs="Times New Roman"/>
          </w:rPr>
          <w:delText xml:space="preserve"> </w:delText>
        </w:r>
      </w:del>
      <w:r w:rsidR="00F44768" w:rsidRPr="00405C4C">
        <w:rPr>
          <w:rFonts w:ascii="Times New Roman" w:eastAsia="Times New Roman" w:hAnsi="Times New Roman" w:cs="Times New Roman"/>
        </w:rPr>
        <w:t xml:space="preserve">indefinite article, which occurs more frequently than the other elements before the head noun. </w:t>
      </w:r>
    </w:p>
    <w:p w14:paraId="030BA12E" w14:textId="6AE14179" w:rsidR="00F44768" w:rsidRDefault="00F44768">
      <w:pPr>
        <w:spacing w:line="480" w:lineRule="auto"/>
        <w:ind w:firstLine="720"/>
        <w:rPr>
          <w:rFonts w:ascii="Times New Roman" w:eastAsia="Times New Roman" w:hAnsi="Times New Roman" w:cs="Times New Roman"/>
          <w:i/>
          <w:iCs/>
        </w:rPr>
      </w:pPr>
      <w:bookmarkStart w:id="16" w:name="_Hlk70083018"/>
      <w:bookmarkStart w:id="17" w:name="_Hlk70092750"/>
      <w:r w:rsidRPr="00405C4C">
        <w:rPr>
          <w:rFonts w:ascii="Times New Roman" w:eastAsia="Times New Roman" w:hAnsi="Times New Roman" w:cs="Times New Roman"/>
        </w:rPr>
        <w:t xml:space="preserve">Table </w:t>
      </w:r>
      <w:r w:rsidR="009114C1">
        <w:rPr>
          <w:rFonts w:ascii="Times New Roman" w:eastAsia="Times New Roman" w:hAnsi="Times New Roman" w:cs="Times New Roman"/>
        </w:rPr>
        <w:t>1.</w:t>
      </w:r>
      <w:r w:rsidR="0038415B"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Gender and number distribution in definite/indefinite articles in Spanish</w:t>
      </w:r>
    </w:p>
    <w:p w14:paraId="6C0320E3" w14:textId="01D2DE3D" w:rsidR="009114C1" w:rsidRPr="00BF558A" w:rsidRDefault="009114C1" w:rsidP="00BF558A">
      <w:pPr>
        <w:spacing w:line="480" w:lineRule="auto"/>
        <w:rPr>
          <w:rFonts w:ascii="Times New Roman" w:eastAsia="Times New Roman" w:hAnsi="Times New Roman" w:cs="Times New Roman"/>
        </w:rPr>
      </w:pPr>
      <w:r w:rsidRPr="00BF558A">
        <w:rPr>
          <w:rFonts w:ascii="Times New Roman" w:eastAsia="Times New Roman" w:hAnsi="Times New Roman" w:cs="Times New Roman"/>
        </w:rPr>
        <w:t xml:space="preserve">&lt;Insert Table </w:t>
      </w:r>
      <w:r>
        <w:rPr>
          <w:rFonts w:ascii="Times New Roman" w:eastAsia="Times New Roman" w:hAnsi="Times New Roman" w:cs="Times New Roman"/>
        </w:rPr>
        <w:t>1</w:t>
      </w:r>
      <w:r w:rsidRPr="00BF558A">
        <w:rPr>
          <w:rFonts w:ascii="Times New Roman" w:eastAsia="Times New Roman" w:hAnsi="Times New Roman" w:cs="Times New Roman"/>
        </w:rPr>
        <w:t xml:space="preserve"> about here&gt;</w:t>
      </w:r>
    </w:p>
    <w:bookmarkEnd w:id="16"/>
    <w:bookmarkEnd w:id="17"/>
    <w:p w14:paraId="733B43EE" w14:textId="672E8FDF" w:rsidR="00754939" w:rsidRPr="00405C4C"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Adjectives in Spanish are also distributed within the DP and agree in gender with the noun that they modify. </w:t>
      </w:r>
      <w:r w:rsidR="00BE0275">
        <w:rPr>
          <w:rFonts w:ascii="Times New Roman" w:eastAsia="Times New Roman" w:hAnsi="Times New Roman" w:cs="Times New Roman"/>
        </w:rPr>
        <w:t>T</w:t>
      </w:r>
      <w:r w:rsidR="00213E92" w:rsidRPr="00405C4C">
        <w:rPr>
          <w:rFonts w:ascii="Times New Roman" w:eastAsia="Times New Roman" w:hAnsi="Times New Roman" w:cs="Times New Roman"/>
        </w:rPr>
        <w:t>he adjective</w:t>
      </w:r>
      <w:r w:rsidR="0065550F" w:rsidRPr="00405C4C">
        <w:rPr>
          <w:rFonts w:ascii="Times New Roman" w:eastAsia="Times New Roman" w:hAnsi="Times New Roman" w:cs="Times New Roman"/>
        </w:rPr>
        <w:t>-final</w:t>
      </w:r>
      <w:r w:rsidR="00213E92" w:rsidRPr="00405C4C">
        <w:rPr>
          <w:rFonts w:ascii="Times New Roman" w:eastAsia="Times New Roman" w:hAnsi="Times New Roman" w:cs="Times New Roman"/>
        </w:rPr>
        <w:t xml:space="preserve"> morpheme </w:t>
      </w:r>
      <w:r w:rsidR="00D549E7">
        <w:rPr>
          <w:rFonts w:ascii="Times New Roman" w:eastAsia="Times New Roman" w:hAnsi="Times New Roman" w:cs="Times New Roman"/>
        </w:rPr>
        <w:t>typically</w:t>
      </w:r>
      <w:r w:rsidR="00D549E7" w:rsidRPr="00405C4C">
        <w:rPr>
          <w:rFonts w:ascii="Times New Roman" w:eastAsia="Times New Roman" w:hAnsi="Times New Roman" w:cs="Times New Roman"/>
        </w:rPr>
        <w:t xml:space="preserve"> </w:t>
      </w:r>
      <w:r w:rsidR="00213E92" w:rsidRPr="00405C4C">
        <w:rPr>
          <w:rFonts w:ascii="Times New Roman" w:eastAsia="Times New Roman" w:hAnsi="Times New Roman" w:cs="Times New Roman"/>
        </w:rPr>
        <w:t>overt</w:t>
      </w:r>
      <w:r w:rsidR="00000816" w:rsidRPr="00405C4C">
        <w:rPr>
          <w:rFonts w:ascii="Times New Roman" w:eastAsia="Times New Roman" w:hAnsi="Times New Roman" w:cs="Times New Roman"/>
        </w:rPr>
        <w:t>ly</w:t>
      </w:r>
      <w:r w:rsidR="00213E92" w:rsidRPr="00405C4C">
        <w:rPr>
          <w:rFonts w:ascii="Times New Roman" w:eastAsia="Times New Roman" w:hAnsi="Times New Roman" w:cs="Times New Roman"/>
        </w:rPr>
        <w:t xml:space="preserve"> represent</w:t>
      </w:r>
      <w:r w:rsidR="00F772EB">
        <w:rPr>
          <w:rFonts w:ascii="Times New Roman" w:eastAsia="Times New Roman" w:hAnsi="Times New Roman" w:cs="Times New Roman"/>
        </w:rPr>
        <w:t>s</w:t>
      </w:r>
      <w:r w:rsidR="00213E92" w:rsidRPr="00405C4C">
        <w:rPr>
          <w:rFonts w:ascii="Times New Roman" w:eastAsia="Times New Roman" w:hAnsi="Times New Roman" w:cs="Times New Roman"/>
        </w:rPr>
        <w:t xml:space="preserve"> the noun-</w:t>
      </w:r>
      <w:del w:id="18" w:author="Patrick Thane" w:date="2020-07-18T12:57:00Z">
        <w:r w:rsidR="00213E92" w:rsidRPr="00405C4C" w:rsidDel="00F772EB">
          <w:rPr>
            <w:rFonts w:ascii="Times New Roman" w:eastAsia="Times New Roman" w:hAnsi="Times New Roman" w:cs="Times New Roman"/>
          </w:rPr>
          <w:delText xml:space="preserve"> </w:delText>
        </w:r>
      </w:del>
      <w:r w:rsidR="00213E92" w:rsidRPr="00405C4C">
        <w:rPr>
          <w:rFonts w:ascii="Times New Roman" w:eastAsia="Times New Roman" w:hAnsi="Times New Roman" w:cs="Times New Roman"/>
        </w:rPr>
        <w:t xml:space="preserve">adjective internal agreement, </w:t>
      </w:r>
      <w:r w:rsidR="00F772EB">
        <w:rPr>
          <w:rFonts w:ascii="Times New Roman" w:eastAsia="Times New Roman" w:hAnsi="Times New Roman" w:cs="Times New Roman"/>
        </w:rPr>
        <w:t>as in</w:t>
      </w:r>
      <w:r w:rsidR="00F772EB" w:rsidRPr="00405C4C">
        <w:rPr>
          <w:rFonts w:ascii="Times New Roman" w:eastAsia="Times New Roman" w:hAnsi="Times New Roman" w:cs="Times New Roman"/>
        </w:rPr>
        <w:t xml:space="preserve"> </w:t>
      </w:r>
      <w:r w:rsidR="00213E92" w:rsidRPr="00405C4C">
        <w:rPr>
          <w:rFonts w:ascii="Times New Roman" w:eastAsia="Times New Roman" w:hAnsi="Times New Roman" w:cs="Times New Roman"/>
        </w:rPr>
        <w:t>example (</w:t>
      </w:r>
      <w:r w:rsidR="00754939" w:rsidRPr="00405C4C">
        <w:rPr>
          <w:rFonts w:ascii="Times New Roman" w:eastAsia="Times New Roman" w:hAnsi="Times New Roman" w:cs="Times New Roman"/>
        </w:rPr>
        <w:t>1.a</w:t>
      </w:r>
      <w:r w:rsidR="00213E92" w:rsidRPr="00405C4C">
        <w:rPr>
          <w:rFonts w:ascii="Times New Roman" w:eastAsia="Times New Roman" w:hAnsi="Times New Roman" w:cs="Times New Roman"/>
        </w:rPr>
        <w:t>)</w:t>
      </w:r>
      <w:r w:rsidR="00F772EB">
        <w:rPr>
          <w:rFonts w:ascii="Times New Roman" w:eastAsia="Times New Roman" w:hAnsi="Times New Roman" w:cs="Times New Roman"/>
        </w:rPr>
        <w:t>.</w:t>
      </w:r>
      <w:r w:rsidR="0065550F" w:rsidRPr="00405C4C">
        <w:rPr>
          <w:rFonts w:ascii="Times New Roman" w:eastAsia="Times New Roman" w:hAnsi="Times New Roman" w:cs="Times New Roman"/>
        </w:rPr>
        <w:t xml:space="preserve"> </w:t>
      </w:r>
      <w:r w:rsidR="00F772EB">
        <w:rPr>
          <w:rFonts w:ascii="Times New Roman" w:eastAsia="Times New Roman" w:hAnsi="Times New Roman" w:cs="Times New Roman"/>
        </w:rPr>
        <w:t xml:space="preserve"> T</w:t>
      </w:r>
      <w:r w:rsidR="001329D8" w:rsidRPr="00405C4C">
        <w:rPr>
          <w:rFonts w:ascii="Times New Roman" w:eastAsia="Times New Roman" w:hAnsi="Times New Roman" w:cs="Times New Roman"/>
        </w:rPr>
        <w:t>here are</w:t>
      </w:r>
      <w:r w:rsidR="00F772EB">
        <w:rPr>
          <w:rFonts w:ascii="Times New Roman" w:eastAsia="Times New Roman" w:hAnsi="Times New Roman" w:cs="Times New Roman"/>
        </w:rPr>
        <w:t>, nonetheless,</w:t>
      </w:r>
      <w:r w:rsidR="001329D8" w:rsidRPr="00405C4C">
        <w:rPr>
          <w:rFonts w:ascii="Times New Roman" w:eastAsia="Times New Roman" w:hAnsi="Times New Roman" w:cs="Times New Roman"/>
        </w:rPr>
        <w:t xml:space="preserve"> several lexical exceptions </w:t>
      </w:r>
      <w:r w:rsidR="00F772EB">
        <w:rPr>
          <w:rFonts w:ascii="Times New Roman" w:eastAsia="Times New Roman" w:hAnsi="Times New Roman" w:cs="Times New Roman"/>
        </w:rPr>
        <w:t xml:space="preserve">in which </w:t>
      </w:r>
      <w:r w:rsidR="001329D8" w:rsidRPr="00405C4C">
        <w:rPr>
          <w:rFonts w:ascii="Times New Roman" w:eastAsia="Times New Roman" w:hAnsi="Times New Roman" w:cs="Times New Roman"/>
        </w:rPr>
        <w:t>the adjective</w:t>
      </w:r>
      <w:r w:rsidR="0065550F" w:rsidRPr="00405C4C">
        <w:rPr>
          <w:rFonts w:ascii="Times New Roman" w:eastAsia="Times New Roman" w:hAnsi="Times New Roman" w:cs="Times New Roman"/>
        </w:rPr>
        <w:t>-</w:t>
      </w:r>
      <w:del w:id="19" w:author="Patrick Thane" w:date="2020-07-18T12:58:00Z">
        <w:r w:rsidR="0065550F" w:rsidRPr="00405C4C" w:rsidDel="00F772EB">
          <w:rPr>
            <w:rFonts w:ascii="Times New Roman" w:eastAsia="Times New Roman" w:hAnsi="Times New Roman" w:cs="Times New Roman"/>
          </w:rPr>
          <w:delText xml:space="preserve"> </w:delText>
        </w:r>
      </w:del>
      <w:r w:rsidR="0065550F" w:rsidRPr="00405C4C">
        <w:rPr>
          <w:rFonts w:ascii="Times New Roman" w:eastAsia="Times New Roman" w:hAnsi="Times New Roman" w:cs="Times New Roman"/>
        </w:rPr>
        <w:t xml:space="preserve">final </w:t>
      </w:r>
      <w:del w:id="20" w:author="Patrick Thane" w:date="2020-07-18T12:58:00Z">
        <w:r w:rsidR="001329D8" w:rsidRPr="00405C4C" w:rsidDel="00F772EB">
          <w:rPr>
            <w:rFonts w:ascii="Times New Roman" w:eastAsia="Times New Roman" w:hAnsi="Times New Roman" w:cs="Times New Roman"/>
          </w:rPr>
          <w:delText xml:space="preserve"> </w:delText>
        </w:r>
      </w:del>
      <w:r w:rsidR="001329D8" w:rsidRPr="00405C4C">
        <w:rPr>
          <w:rFonts w:ascii="Times New Roman" w:eastAsia="Times New Roman" w:hAnsi="Times New Roman" w:cs="Times New Roman"/>
        </w:rPr>
        <w:t>morpheme does not mark gender</w:t>
      </w:r>
      <w:r w:rsidR="00F772EB">
        <w:rPr>
          <w:rFonts w:ascii="Times New Roman" w:eastAsia="Times New Roman" w:hAnsi="Times New Roman" w:cs="Times New Roman"/>
        </w:rPr>
        <w:t xml:space="preserve">, such as in example </w:t>
      </w:r>
      <w:r w:rsidR="001329D8" w:rsidRPr="00405C4C">
        <w:rPr>
          <w:rFonts w:ascii="Times New Roman" w:eastAsia="Times New Roman" w:hAnsi="Times New Roman" w:cs="Times New Roman"/>
        </w:rPr>
        <w:t>(</w:t>
      </w:r>
      <w:r w:rsidR="00754939" w:rsidRPr="00405C4C">
        <w:rPr>
          <w:rFonts w:ascii="Times New Roman" w:eastAsia="Times New Roman" w:hAnsi="Times New Roman" w:cs="Times New Roman"/>
        </w:rPr>
        <w:t>1.b</w:t>
      </w:r>
      <w:r w:rsidR="001329D8" w:rsidRPr="00405C4C">
        <w:rPr>
          <w:rFonts w:ascii="Times New Roman" w:eastAsia="Times New Roman" w:hAnsi="Times New Roman" w:cs="Times New Roman"/>
        </w:rPr>
        <w:t>)</w:t>
      </w:r>
      <w:r w:rsidR="00000816" w:rsidRPr="00405C4C">
        <w:rPr>
          <w:rFonts w:ascii="Times New Roman" w:eastAsia="Times New Roman" w:hAnsi="Times New Roman" w:cs="Times New Roman"/>
        </w:rPr>
        <w:t>:</w:t>
      </w:r>
      <w:r w:rsidRPr="00405C4C">
        <w:rPr>
          <w:rFonts w:ascii="Times New Roman" w:eastAsia="Times New Roman" w:hAnsi="Times New Roman" w:cs="Times New Roman"/>
        </w:rPr>
        <w:tab/>
      </w:r>
    </w:p>
    <w:p w14:paraId="6D17E4A8" w14:textId="515EC8E3" w:rsidR="00FE104D" w:rsidRPr="00405C4C" w:rsidRDefault="00754939" w:rsidP="00BF558A">
      <w:pPr>
        <w:spacing w:line="480" w:lineRule="auto"/>
        <w:ind w:firstLine="720"/>
        <w:rPr>
          <w:rFonts w:ascii="Times New Roman" w:eastAsia="Times New Roman" w:hAnsi="Times New Roman" w:cs="Times New Roman"/>
          <w:lang w:val="es-ES"/>
        </w:rPr>
      </w:pPr>
      <w:r w:rsidRPr="00405C4C">
        <w:rPr>
          <w:rFonts w:ascii="Times New Roman" w:eastAsia="Times New Roman" w:hAnsi="Times New Roman" w:cs="Times New Roman"/>
          <w:lang w:val="es-ES"/>
        </w:rPr>
        <w:t xml:space="preserve">(1)          a. </w:t>
      </w:r>
      <w:r w:rsidR="00FE104D" w:rsidRPr="00405C4C">
        <w:rPr>
          <w:rFonts w:ascii="Times New Roman" w:eastAsia="Times New Roman" w:hAnsi="Times New Roman" w:cs="Times New Roman"/>
          <w:lang w:val="es-ES"/>
        </w:rPr>
        <w:t>El</w:t>
      </w:r>
      <w:r w:rsidR="00FE104D" w:rsidRPr="00405C4C">
        <w:rPr>
          <w:rFonts w:ascii="Times New Roman" w:eastAsia="Times New Roman" w:hAnsi="Times New Roman" w:cs="Times New Roman"/>
          <w:lang w:val="es-ES"/>
        </w:rPr>
        <w:tab/>
      </w:r>
      <w:r w:rsidR="00FE104D" w:rsidRPr="00405C4C">
        <w:rPr>
          <w:rFonts w:ascii="Times New Roman" w:eastAsia="Times New Roman" w:hAnsi="Times New Roman" w:cs="Times New Roman"/>
          <w:lang w:val="es-ES"/>
        </w:rPr>
        <w:tab/>
      </w:r>
      <w:r w:rsidRPr="00405C4C">
        <w:rPr>
          <w:rFonts w:ascii="Times New Roman" w:eastAsia="Times New Roman" w:hAnsi="Times New Roman" w:cs="Times New Roman"/>
          <w:lang w:val="es-ES"/>
        </w:rPr>
        <w:t xml:space="preserve">                         </w:t>
      </w:r>
      <w:proofErr w:type="spellStart"/>
      <w:r w:rsidR="00FE104D" w:rsidRPr="00405C4C">
        <w:rPr>
          <w:rFonts w:ascii="Times New Roman" w:eastAsia="Times New Roman" w:hAnsi="Times New Roman" w:cs="Times New Roman"/>
          <w:lang w:val="es-ES"/>
        </w:rPr>
        <w:t>aut</w:t>
      </w:r>
      <w:proofErr w:type="spellEnd"/>
      <w:r w:rsidR="00FE104D" w:rsidRPr="00405C4C">
        <w:rPr>
          <w:rFonts w:ascii="Times New Roman" w:eastAsia="Times New Roman" w:hAnsi="Times New Roman" w:cs="Times New Roman"/>
          <w:lang w:val="es-ES"/>
        </w:rPr>
        <w:t>-o</w:t>
      </w:r>
      <w:r w:rsidR="00FE104D" w:rsidRPr="00405C4C">
        <w:rPr>
          <w:rFonts w:ascii="Times New Roman" w:eastAsia="Times New Roman" w:hAnsi="Times New Roman" w:cs="Times New Roman"/>
          <w:lang w:val="es-ES"/>
        </w:rPr>
        <w:tab/>
      </w:r>
      <w:proofErr w:type="gramStart"/>
      <w:r w:rsidR="00FE104D" w:rsidRPr="00405C4C">
        <w:rPr>
          <w:rFonts w:ascii="Times New Roman" w:eastAsia="Times New Roman" w:hAnsi="Times New Roman" w:cs="Times New Roman"/>
          <w:lang w:val="es-ES"/>
        </w:rPr>
        <w:tab/>
      </w:r>
      <w:r w:rsidRPr="00405C4C">
        <w:rPr>
          <w:rFonts w:ascii="Times New Roman" w:eastAsia="Times New Roman" w:hAnsi="Times New Roman" w:cs="Times New Roman"/>
          <w:lang w:val="es-ES"/>
        </w:rPr>
        <w:t xml:space="preserve">  </w:t>
      </w:r>
      <w:proofErr w:type="spellStart"/>
      <w:r w:rsidR="00FE104D" w:rsidRPr="00405C4C">
        <w:rPr>
          <w:rFonts w:ascii="Times New Roman" w:eastAsia="Times New Roman" w:hAnsi="Times New Roman" w:cs="Times New Roman"/>
          <w:lang w:val="es-ES"/>
        </w:rPr>
        <w:t>negr</w:t>
      </w:r>
      <w:proofErr w:type="spellEnd"/>
      <w:proofErr w:type="gramEnd"/>
      <w:r w:rsidR="00FE104D" w:rsidRPr="00405C4C">
        <w:rPr>
          <w:rFonts w:ascii="Times New Roman" w:eastAsia="Times New Roman" w:hAnsi="Times New Roman" w:cs="Times New Roman"/>
          <w:lang w:val="es-ES"/>
        </w:rPr>
        <w:t>-o</w:t>
      </w:r>
    </w:p>
    <w:p w14:paraId="48ABF9D1" w14:textId="0D2646AC" w:rsidR="00FE104D"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lang w:val="es-ES"/>
        </w:rPr>
        <w:tab/>
      </w:r>
      <w:r w:rsidR="00754939" w:rsidRPr="00405C4C">
        <w:rPr>
          <w:rFonts w:ascii="Times New Roman" w:eastAsia="Times New Roman" w:hAnsi="Times New Roman" w:cs="Times New Roman"/>
          <w:lang w:val="es-ES"/>
        </w:rPr>
        <w:t xml:space="preserve">      </w:t>
      </w:r>
      <w:r w:rsidR="00754939" w:rsidRPr="00405C4C">
        <w:rPr>
          <w:rFonts w:ascii="Times New Roman" w:eastAsia="Times New Roman" w:hAnsi="Times New Roman" w:cs="Times New Roman"/>
        </w:rPr>
        <w:t>The. DE</w:t>
      </w:r>
      <w:r w:rsidR="00224CD5">
        <w:rPr>
          <w:rFonts w:ascii="Times New Roman" w:eastAsia="Times New Roman" w:hAnsi="Times New Roman" w:cs="Times New Roman"/>
        </w:rPr>
        <w:t>F</w:t>
      </w:r>
      <w:r w:rsidR="00754939" w:rsidRPr="00405C4C">
        <w:rPr>
          <w:rFonts w:ascii="Times New Roman" w:eastAsia="Times New Roman" w:hAnsi="Times New Roman" w:cs="Times New Roman"/>
        </w:rPr>
        <w:t>.M. SG</w:t>
      </w:r>
      <w:r w:rsidR="00245FDD">
        <w:rPr>
          <w:rFonts w:ascii="Times New Roman" w:eastAsia="Times New Roman" w:hAnsi="Times New Roman" w:cs="Times New Roman"/>
        </w:rPr>
        <w:t>.</w:t>
      </w:r>
      <w:r w:rsidRPr="00405C4C">
        <w:rPr>
          <w:rFonts w:ascii="Times New Roman" w:eastAsia="Times New Roman" w:hAnsi="Times New Roman" w:cs="Times New Roman"/>
        </w:rPr>
        <w:tab/>
      </w:r>
      <w:r w:rsidR="00754939" w:rsidRPr="00405C4C">
        <w:rPr>
          <w:rFonts w:ascii="Times New Roman" w:eastAsia="Times New Roman" w:hAnsi="Times New Roman" w:cs="Times New Roman"/>
        </w:rPr>
        <w:t xml:space="preserve"> </w:t>
      </w:r>
      <w:r w:rsidR="00224CD5">
        <w:rPr>
          <w:rFonts w:ascii="Times New Roman" w:eastAsia="Times New Roman" w:hAnsi="Times New Roman" w:cs="Times New Roman"/>
        </w:rPr>
        <w:t xml:space="preserve">       </w:t>
      </w:r>
      <w:r w:rsidR="007716DA">
        <w:rPr>
          <w:rFonts w:ascii="Times New Roman" w:eastAsia="Times New Roman" w:hAnsi="Times New Roman" w:cs="Times New Roman"/>
        </w:rPr>
        <w:t xml:space="preserve">  </w:t>
      </w:r>
      <w:r w:rsidR="00224CD5">
        <w:rPr>
          <w:rFonts w:ascii="Times New Roman" w:eastAsia="Times New Roman" w:hAnsi="Times New Roman" w:cs="Times New Roman"/>
        </w:rPr>
        <w:t xml:space="preserve"> </w:t>
      </w:r>
      <w:proofErr w:type="gramStart"/>
      <w:r w:rsidR="00224CD5">
        <w:rPr>
          <w:rFonts w:ascii="Times New Roman" w:eastAsia="Times New Roman" w:hAnsi="Times New Roman" w:cs="Times New Roman"/>
        </w:rPr>
        <w:t>c</w:t>
      </w:r>
      <w:r w:rsidRPr="00405C4C">
        <w:rPr>
          <w:rFonts w:ascii="Times New Roman" w:eastAsia="Times New Roman" w:hAnsi="Times New Roman" w:cs="Times New Roman"/>
        </w:rPr>
        <w:t>ar-M</w:t>
      </w:r>
      <w:proofErr w:type="gramEnd"/>
      <w:r w:rsidRPr="00405C4C">
        <w:rPr>
          <w:rFonts w:ascii="Times New Roman" w:eastAsia="Times New Roman" w:hAnsi="Times New Roman" w:cs="Times New Roman"/>
        </w:rPr>
        <w:t>.S</w:t>
      </w:r>
      <w:r w:rsidR="00754939" w:rsidRPr="00405C4C">
        <w:rPr>
          <w:rFonts w:ascii="Times New Roman" w:eastAsia="Times New Roman" w:hAnsi="Times New Roman" w:cs="Times New Roman"/>
        </w:rPr>
        <w:t>ING.</w:t>
      </w:r>
      <w:r w:rsidRPr="00405C4C">
        <w:rPr>
          <w:rFonts w:ascii="Times New Roman" w:eastAsia="Times New Roman" w:hAnsi="Times New Roman" w:cs="Times New Roman"/>
        </w:rPr>
        <w:tab/>
      </w:r>
      <w:r w:rsidR="00754939" w:rsidRPr="00405C4C">
        <w:rPr>
          <w:rFonts w:ascii="Times New Roman" w:eastAsia="Times New Roman" w:hAnsi="Times New Roman" w:cs="Times New Roman"/>
        </w:rPr>
        <w:t xml:space="preserve"> </w:t>
      </w:r>
      <w:r w:rsidRPr="00405C4C">
        <w:rPr>
          <w:rFonts w:ascii="Times New Roman" w:eastAsia="Times New Roman" w:hAnsi="Times New Roman" w:cs="Times New Roman"/>
        </w:rPr>
        <w:t>black-</w:t>
      </w:r>
      <w:r w:rsidR="00581627" w:rsidRPr="00405C4C">
        <w:rPr>
          <w:rFonts w:ascii="Times New Roman" w:eastAsia="Times New Roman" w:hAnsi="Times New Roman" w:cs="Times New Roman"/>
        </w:rPr>
        <w:t>M. SG</w:t>
      </w:r>
      <w:r w:rsidR="00483DFF">
        <w:rPr>
          <w:rFonts w:ascii="Times New Roman" w:eastAsia="Times New Roman" w:hAnsi="Times New Roman" w:cs="Times New Roman"/>
        </w:rPr>
        <w:t>.</w:t>
      </w:r>
    </w:p>
    <w:p w14:paraId="089B9947" w14:textId="75A22DEA" w:rsidR="00FE104D"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ab/>
      </w:r>
      <w:r w:rsidR="00754939" w:rsidRPr="00405C4C">
        <w:rPr>
          <w:rFonts w:ascii="Times New Roman" w:eastAsia="Times New Roman" w:hAnsi="Times New Roman" w:cs="Times New Roman"/>
        </w:rPr>
        <w:t xml:space="preserve">    </w:t>
      </w:r>
      <w:r w:rsidRPr="00405C4C">
        <w:rPr>
          <w:rFonts w:ascii="Times New Roman" w:eastAsia="Times New Roman" w:hAnsi="Times New Roman" w:cs="Times New Roman"/>
        </w:rPr>
        <w:t>“</w:t>
      </w:r>
      <w:r w:rsidR="001329D8" w:rsidRPr="00405C4C">
        <w:rPr>
          <w:rFonts w:ascii="Times New Roman" w:eastAsia="Times New Roman" w:hAnsi="Times New Roman" w:cs="Times New Roman"/>
        </w:rPr>
        <w:t>t</w:t>
      </w:r>
      <w:r w:rsidRPr="00405C4C">
        <w:rPr>
          <w:rFonts w:ascii="Times New Roman" w:eastAsia="Times New Roman" w:hAnsi="Times New Roman" w:cs="Times New Roman"/>
        </w:rPr>
        <w:t>he black car.”</w:t>
      </w:r>
    </w:p>
    <w:p w14:paraId="7939EB02" w14:textId="21ED1DC7" w:rsidR="001329D8" w:rsidRPr="00065D9E" w:rsidRDefault="001329D8">
      <w:pPr>
        <w:spacing w:line="480" w:lineRule="auto"/>
        <w:rPr>
          <w:rFonts w:ascii="Times New Roman" w:eastAsia="Times New Roman" w:hAnsi="Times New Roman" w:cs="Times New Roman"/>
          <w:lang w:val="es-ES"/>
        </w:rPr>
      </w:pPr>
      <w:r w:rsidRPr="00405C4C">
        <w:rPr>
          <w:rFonts w:ascii="Times New Roman" w:eastAsia="Times New Roman" w:hAnsi="Times New Roman" w:cs="Times New Roman"/>
        </w:rPr>
        <w:t xml:space="preserve">    </w:t>
      </w:r>
      <w:r w:rsidR="00754939" w:rsidRPr="00405C4C">
        <w:rPr>
          <w:rFonts w:ascii="Times New Roman" w:eastAsia="Times New Roman" w:hAnsi="Times New Roman" w:cs="Times New Roman"/>
        </w:rPr>
        <w:t xml:space="preserve">                    </w:t>
      </w:r>
      <w:r w:rsidR="00754939" w:rsidRPr="00065D9E">
        <w:rPr>
          <w:rFonts w:ascii="Times New Roman" w:eastAsia="Times New Roman" w:hAnsi="Times New Roman" w:cs="Times New Roman"/>
          <w:lang w:val="es-ES"/>
        </w:rPr>
        <w:t xml:space="preserve">b. </w:t>
      </w:r>
      <w:r w:rsidRPr="00065D9E">
        <w:rPr>
          <w:rFonts w:ascii="Times New Roman" w:eastAsia="Times New Roman" w:hAnsi="Times New Roman" w:cs="Times New Roman"/>
          <w:lang w:val="es-ES"/>
        </w:rPr>
        <w:t xml:space="preserve"> El                     </w:t>
      </w:r>
      <w:r w:rsidR="00754939" w:rsidRPr="00065D9E">
        <w:rPr>
          <w:rFonts w:ascii="Times New Roman" w:eastAsia="Times New Roman" w:hAnsi="Times New Roman" w:cs="Times New Roman"/>
          <w:lang w:val="es-ES"/>
        </w:rPr>
        <w:t xml:space="preserve">              </w:t>
      </w:r>
      <w:proofErr w:type="spellStart"/>
      <w:r w:rsidRPr="00065D9E">
        <w:rPr>
          <w:rFonts w:ascii="Times New Roman" w:eastAsia="Times New Roman" w:hAnsi="Times New Roman" w:cs="Times New Roman"/>
          <w:lang w:val="es-ES"/>
        </w:rPr>
        <w:t>aut</w:t>
      </w:r>
      <w:proofErr w:type="spellEnd"/>
      <w:r w:rsidRPr="00065D9E">
        <w:rPr>
          <w:rFonts w:ascii="Times New Roman" w:eastAsia="Times New Roman" w:hAnsi="Times New Roman" w:cs="Times New Roman"/>
          <w:lang w:val="es-ES"/>
        </w:rPr>
        <w:t>-o                    verde</w:t>
      </w:r>
    </w:p>
    <w:p w14:paraId="38F745B4" w14:textId="4C49C89E" w:rsidR="001329D8" w:rsidRPr="00405C4C" w:rsidRDefault="001329D8">
      <w:pPr>
        <w:spacing w:line="480" w:lineRule="auto"/>
        <w:ind w:firstLine="720"/>
        <w:rPr>
          <w:rFonts w:ascii="Times New Roman" w:eastAsia="Times New Roman" w:hAnsi="Times New Roman" w:cs="Times New Roman"/>
        </w:rPr>
      </w:pPr>
      <w:r w:rsidRPr="00065D9E">
        <w:rPr>
          <w:rFonts w:ascii="Times New Roman" w:eastAsia="Times New Roman" w:hAnsi="Times New Roman" w:cs="Times New Roman"/>
          <w:lang w:val="es-ES"/>
        </w:rPr>
        <w:t xml:space="preserve">         </w:t>
      </w:r>
      <w:r w:rsidR="00754939" w:rsidRPr="00065D9E">
        <w:rPr>
          <w:rFonts w:ascii="Times New Roman" w:eastAsia="Times New Roman" w:hAnsi="Times New Roman" w:cs="Times New Roman"/>
          <w:lang w:val="es-ES"/>
        </w:rPr>
        <w:t xml:space="preserve">The </w:t>
      </w:r>
      <w:r w:rsidRPr="00065D9E">
        <w:rPr>
          <w:rFonts w:ascii="Times New Roman" w:eastAsia="Times New Roman" w:hAnsi="Times New Roman" w:cs="Times New Roman"/>
          <w:lang w:val="es-ES"/>
        </w:rPr>
        <w:t>DE</w:t>
      </w:r>
      <w:r w:rsidR="00224CD5" w:rsidRPr="00065D9E">
        <w:rPr>
          <w:rFonts w:ascii="Times New Roman" w:eastAsia="Times New Roman" w:hAnsi="Times New Roman" w:cs="Times New Roman"/>
          <w:lang w:val="es-ES"/>
        </w:rPr>
        <w:t>F</w:t>
      </w:r>
      <w:r w:rsidRPr="00065D9E">
        <w:rPr>
          <w:rFonts w:ascii="Times New Roman" w:eastAsia="Times New Roman" w:hAnsi="Times New Roman" w:cs="Times New Roman"/>
          <w:lang w:val="es-ES"/>
        </w:rPr>
        <w:t>.M.S</w:t>
      </w:r>
      <w:r w:rsidR="00245FDD" w:rsidRPr="00065D9E">
        <w:rPr>
          <w:rFonts w:ascii="Times New Roman" w:eastAsia="Times New Roman" w:hAnsi="Times New Roman" w:cs="Times New Roman"/>
          <w:lang w:val="es-ES"/>
        </w:rPr>
        <w:t>G</w:t>
      </w:r>
      <w:r w:rsidR="00754939" w:rsidRPr="00065D9E">
        <w:rPr>
          <w:rFonts w:ascii="Times New Roman" w:eastAsia="Times New Roman" w:hAnsi="Times New Roman" w:cs="Times New Roman"/>
          <w:lang w:val="es-ES"/>
        </w:rPr>
        <w:t>.</w:t>
      </w:r>
      <w:r w:rsidRPr="00065D9E">
        <w:rPr>
          <w:rFonts w:ascii="Times New Roman" w:eastAsia="Times New Roman" w:hAnsi="Times New Roman" w:cs="Times New Roman"/>
          <w:lang w:val="es-ES"/>
        </w:rPr>
        <w:tab/>
      </w:r>
      <w:r w:rsidR="00723B6C" w:rsidRPr="00065D9E">
        <w:rPr>
          <w:rFonts w:ascii="Times New Roman" w:eastAsia="Times New Roman" w:hAnsi="Times New Roman" w:cs="Times New Roman"/>
          <w:lang w:val="es-ES"/>
        </w:rPr>
        <w:t xml:space="preserve">    </w:t>
      </w:r>
      <w:r w:rsidR="00245FDD" w:rsidRPr="00065D9E">
        <w:rPr>
          <w:rFonts w:ascii="Times New Roman" w:eastAsia="Times New Roman" w:hAnsi="Times New Roman" w:cs="Times New Roman"/>
          <w:lang w:val="es-ES"/>
        </w:rPr>
        <w:t xml:space="preserve">      </w:t>
      </w:r>
      <w:r w:rsidR="007716DA" w:rsidRPr="00065D9E">
        <w:rPr>
          <w:rFonts w:ascii="Times New Roman" w:eastAsia="Times New Roman" w:hAnsi="Times New Roman" w:cs="Times New Roman"/>
          <w:lang w:val="es-ES"/>
        </w:rPr>
        <w:t xml:space="preserve">      </w:t>
      </w:r>
      <w:r w:rsidR="00245FDD" w:rsidRPr="00065D9E">
        <w:rPr>
          <w:rFonts w:ascii="Times New Roman" w:eastAsia="Times New Roman" w:hAnsi="Times New Roman" w:cs="Times New Roman"/>
          <w:lang w:val="es-ES"/>
        </w:rPr>
        <w:t xml:space="preserve">  </w:t>
      </w:r>
      <w:r w:rsidRPr="00405C4C">
        <w:rPr>
          <w:rFonts w:ascii="Times New Roman" w:eastAsia="Times New Roman" w:hAnsi="Times New Roman" w:cs="Times New Roman"/>
        </w:rPr>
        <w:t>car-M.S</w:t>
      </w:r>
      <w:r w:rsidR="00754939" w:rsidRPr="00405C4C">
        <w:rPr>
          <w:rFonts w:ascii="Times New Roman" w:eastAsia="Times New Roman" w:hAnsi="Times New Roman" w:cs="Times New Roman"/>
        </w:rPr>
        <w:t>G.</w:t>
      </w:r>
      <w:r w:rsidRPr="00405C4C">
        <w:rPr>
          <w:rFonts w:ascii="Times New Roman" w:eastAsia="Times New Roman" w:hAnsi="Times New Roman" w:cs="Times New Roman"/>
        </w:rPr>
        <w:tab/>
        <w:t xml:space="preserve"> </w:t>
      </w:r>
      <w:r w:rsidR="00754939" w:rsidRPr="00405C4C">
        <w:rPr>
          <w:rFonts w:ascii="Times New Roman" w:eastAsia="Times New Roman" w:hAnsi="Times New Roman" w:cs="Times New Roman"/>
        </w:rPr>
        <w:t xml:space="preserve">   </w:t>
      </w:r>
      <w:r w:rsidR="00806C74">
        <w:rPr>
          <w:rFonts w:ascii="Times New Roman" w:eastAsia="Times New Roman" w:hAnsi="Times New Roman" w:cs="Times New Roman"/>
        </w:rPr>
        <w:t xml:space="preserve">       </w:t>
      </w:r>
      <w:r w:rsidRPr="00405C4C">
        <w:rPr>
          <w:rFonts w:ascii="Times New Roman" w:eastAsia="Times New Roman" w:hAnsi="Times New Roman" w:cs="Times New Roman"/>
        </w:rPr>
        <w:t>green</w:t>
      </w:r>
      <w:r w:rsidR="00483DFF">
        <w:rPr>
          <w:rFonts w:ascii="Times New Roman" w:eastAsia="Times New Roman" w:hAnsi="Times New Roman" w:cs="Times New Roman"/>
        </w:rPr>
        <w:t>-SG.</w:t>
      </w:r>
    </w:p>
    <w:p w14:paraId="59EBA634" w14:textId="0C825622" w:rsidR="001329D8" w:rsidRPr="00405C4C" w:rsidRDefault="001329D8">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lastRenderedPageBreak/>
        <w:t xml:space="preserve">           “the green car”</w:t>
      </w:r>
    </w:p>
    <w:p w14:paraId="7B219851" w14:textId="47D37535" w:rsidR="00BE0275" w:rsidRDefault="00731D8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Like Spanish, </w:t>
      </w:r>
      <w:r w:rsidR="00FE104D" w:rsidRPr="00405C4C">
        <w:rPr>
          <w:rFonts w:ascii="Times New Roman" w:eastAsia="Times New Roman" w:hAnsi="Times New Roman" w:cs="Times New Roman"/>
        </w:rPr>
        <w:t>Hebrew</w:t>
      </w:r>
      <w:r w:rsidR="00F44768" w:rsidRPr="00405C4C">
        <w:rPr>
          <w:rFonts w:ascii="Times New Roman" w:eastAsia="Times New Roman" w:hAnsi="Times New Roman" w:cs="Times New Roman"/>
        </w:rPr>
        <w:t xml:space="preserve">, provides </w:t>
      </w:r>
      <w:r w:rsidR="00BE0275">
        <w:rPr>
          <w:rFonts w:ascii="Times New Roman" w:eastAsia="Times New Roman" w:hAnsi="Times New Roman" w:cs="Times New Roman"/>
        </w:rPr>
        <w:t>transparent and opaque</w:t>
      </w:r>
      <w:r w:rsidR="00F44768" w:rsidRPr="00405C4C">
        <w:rPr>
          <w:rFonts w:ascii="Times New Roman" w:eastAsia="Times New Roman" w:hAnsi="Times New Roman" w:cs="Times New Roman"/>
        </w:rPr>
        <w:t xml:space="preserve"> ending morphemes that overt</w:t>
      </w:r>
      <w:r w:rsidR="00000816" w:rsidRPr="00405C4C">
        <w:rPr>
          <w:rFonts w:ascii="Times New Roman" w:eastAsia="Times New Roman" w:hAnsi="Times New Roman" w:cs="Times New Roman"/>
        </w:rPr>
        <w:t>ly</w:t>
      </w:r>
      <w:r w:rsidR="00F44768" w:rsidRPr="00405C4C">
        <w:rPr>
          <w:rFonts w:ascii="Times New Roman" w:eastAsia="Times New Roman" w:hAnsi="Times New Roman" w:cs="Times New Roman"/>
        </w:rPr>
        <w:t xml:space="preserve"> represent the noun</w:t>
      </w:r>
      <w:r w:rsidR="00000816" w:rsidRPr="00405C4C">
        <w:rPr>
          <w:rFonts w:ascii="Times New Roman" w:eastAsia="Times New Roman" w:hAnsi="Times New Roman" w:cs="Times New Roman"/>
        </w:rPr>
        <w:t>’</w:t>
      </w:r>
      <w:r w:rsidR="00F44768" w:rsidRPr="00405C4C">
        <w:rPr>
          <w:rFonts w:ascii="Times New Roman" w:eastAsia="Times New Roman" w:hAnsi="Times New Roman" w:cs="Times New Roman"/>
        </w:rPr>
        <w:t xml:space="preserve">s gender node. </w:t>
      </w:r>
      <w:r>
        <w:rPr>
          <w:rFonts w:ascii="Times New Roman" w:eastAsia="Times New Roman" w:hAnsi="Times New Roman" w:cs="Times New Roman"/>
        </w:rPr>
        <w:t>F</w:t>
      </w:r>
      <w:r w:rsidR="00695813" w:rsidRPr="00405C4C">
        <w:rPr>
          <w:rFonts w:ascii="Times New Roman" w:eastAsia="Times New Roman" w:hAnsi="Times New Roman" w:cs="Times New Roman"/>
        </w:rPr>
        <w:t xml:space="preserve">eminine </w:t>
      </w:r>
      <w:r>
        <w:rPr>
          <w:rFonts w:ascii="Times New Roman" w:eastAsia="Times New Roman" w:hAnsi="Times New Roman" w:cs="Times New Roman"/>
        </w:rPr>
        <w:t xml:space="preserve">gender </w:t>
      </w:r>
      <w:r w:rsidR="00695813" w:rsidRPr="00405C4C">
        <w:rPr>
          <w:rFonts w:ascii="Times New Roman" w:eastAsia="Times New Roman" w:hAnsi="Times New Roman" w:cs="Times New Roman"/>
        </w:rPr>
        <w:t>is marked</w:t>
      </w:r>
      <w:r>
        <w:rPr>
          <w:rFonts w:ascii="Times New Roman" w:eastAsia="Times New Roman" w:hAnsi="Times New Roman" w:cs="Times New Roman"/>
        </w:rPr>
        <w:t xml:space="preserve">, typically through the suffixes </w:t>
      </w:r>
      <w:r w:rsidR="00961C71" w:rsidRPr="00405C4C">
        <w:rPr>
          <w:rFonts w:ascii="Times New Roman" w:eastAsia="Times New Roman" w:hAnsi="Times New Roman" w:cs="Times New Roman"/>
          <w:i/>
          <w:iCs/>
        </w:rPr>
        <w:t>-</w:t>
      </w:r>
      <w:r w:rsidR="00F219DD" w:rsidRPr="00405C4C">
        <w:rPr>
          <w:rFonts w:ascii="Times New Roman" w:eastAsia="Times New Roman" w:hAnsi="Times New Roman" w:cs="Times New Roman"/>
          <w:i/>
          <w:iCs/>
        </w:rPr>
        <w:t>a</w:t>
      </w:r>
      <w:r w:rsidR="00F429A8">
        <w:rPr>
          <w:rFonts w:ascii="Times New Roman" w:eastAsia="Times New Roman" w:hAnsi="Times New Roman" w:cs="Times New Roman"/>
          <w:i/>
          <w:iCs/>
        </w:rPr>
        <w:t>h</w:t>
      </w:r>
      <w:r w:rsidR="00F219DD" w:rsidRPr="00405C4C">
        <w:rPr>
          <w:rFonts w:ascii="Times New Roman" w:eastAsia="Times New Roman" w:hAnsi="Times New Roman" w:cs="Times New Roman"/>
        </w:rPr>
        <w:t xml:space="preserve"> (</w:t>
      </w:r>
      <w:r w:rsidR="00695813" w:rsidRPr="00405C4C">
        <w:rPr>
          <w:rFonts w:ascii="Times New Roman" w:eastAsia="Times New Roman" w:hAnsi="Times New Roman" w:cs="Times New Roman"/>
        </w:rPr>
        <w:t xml:space="preserve">e.g., </w:t>
      </w:r>
      <w:proofErr w:type="spellStart"/>
      <w:r w:rsidR="00EC130F" w:rsidRPr="00405C4C">
        <w:rPr>
          <w:rFonts w:ascii="Times New Roman" w:eastAsia="Times New Roman" w:hAnsi="Times New Roman" w:cs="Times New Roman"/>
          <w:i/>
          <w:iCs/>
        </w:rPr>
        <w:t>simxa</w:t>
      </w:r>
      <w:r w:rsidR="00F429A8">
        <w:rPr>
          <w:rFonts w:ascii="Times New Roman" w:eastAsia="Times New Roman" w:hAnsi="Times New Roman" w:cs="Times New Roman"/>
          <w:i/>
          <w:iCs/>
        </w:rPr>
        <w:t>h</w:t>
      </w:r>
      <w:proofErr w:type="spellEnd"/>
      <w:r w:rsidR="00EC130F" w:rsidRPr="00405C4C">
        <w:rPr>
          <w:rFonts w:ascii="Times New Roman" w:eastAsia="Times New Roman" w:hAnsi="Times New Roman" w:cs="Times New Roman"/>
        </w:rPr>
        <w:t xml:space="preserve"> ‘</w:t>
      </w:r>
      <w:r w:rsidR="00695813" w:rsidRPr="00405C4C">
        <w:rPr>
          <w:rFonts w:ascii="Times New Roman" w:eastAsia="Times New Roman" w:hAnsi="Times New Roman" w:cs="Times New Roman"/>
        </w:rPr>
        <w:t>happiness</w:t>
      </w:r>
      <w:r w:rsidR="00EC130F" w:rsidRPr="00405C4C">
        <w:rPr>
          <w:rFonts w:ascii="Times New Roman" w:eastAsia="Times New Roman" w:hAnsi="Times New Roman" w:cs="Times New Roman"/>
        </w:rPr>
        <w:t>’) or</w:t>
      </w:r>
      <w:del w:id="21" w:author="Patrick Thane" w:date="2020-07-18T12:59:00Z">
        <w:r w:rsidR="00695813" w:rsidRPr="00405C4C" w:rsidDel="00731D83">
          <w:rPr>
            <w:rFonts w:ascii="Times New Roman" w:eastAsia="Times New Roman" w:hAnsi="Times New Roman" w:cs="Times New Roman"/>
          </w:rPr>
          <w:delText xml:space="preserve"> </w:delText>
        </w:r>
      </w:del>
      <w:r w:rsidR="00695813" w:rsidRPr="00405C4C">
        <w:rPr>
          <w:rFonts w:ascii="Times New Roman" w:eastAsia="Times New Roman" w:hAnsi="Times New Roman" w:cs="Times New Roman"/>
          <w:i/>
          <w:iCs/>
        </w:rPr>
        <w:t xml:space="preserve"> </w:t>
      </w:r>
      <w:r w:rsidR="00961C71" w:rsidRPr="00405C4C">
        <w:rPr>
          <w:rFonts w:ascii="Times New Roman" w:eastAsia="Times New Roman" w:hAnsi="Times New Roman" w:cs="Times New Roman"/>
          <w:i/>
          <w:iCs/>
        </w:rPr>
        <w:t>-</w:t>
      </w:r>
      <w:r w:rsidR="00483DFF" w:rsidRPr="00405C4C">
        <w:rPr>
          <w:rFonts w:ascii="Times New Roman" w:eastAsia="Times New Roman" w:hAnsi="Times New Roman" w:cs="Times New Roman"/>
          <w:i/>
          <w:iCs/>
        </w:rPr>
        <w:t>t</w:t>
      </w:r>
      <w:r w:rsidR="00483DFF" w:rsidRPr="00405C4C">
        <w:rPr>
          <w:rFonts w:ascii="Times New Roman" w:eastAsia="Times New Roman" w:hAnsi="Times New Roman" w:cs="Times New Roman"/>
        </w:rPr>
        <w:t xml:space="preserve"> (</w:t>
      </w:r>
      <w:proofErr w:type="spellStart"/>
      <w:proofErr w:type="gramStart"/>
      <w:r w:rsidR="00695813" w:rsidRPr="00405C4C">
        <w:rPr>
          <w:rFonts w:ascii="Times New Roman" w:eastAsia="Times New Roman" w:hAnsi="Times New Roman" w:cs="Times New Roman"/>
          <w:i/>
          <w:iCs/>
        </w:rPr>
        <w:t>xanut</w:t>
      </w:r>
      <w:proofErr w:type="spellEnd"/>
      <w:r w:rsidR="00695813" w:rsidRPr="00405C4C">
        <w:rPr>
          <w:rFonts w:ascii="Times New Roman" w:eastAsia="Times New Roman" w:hAnsi="Times New Roman" w:cs="Times New Roman"/>
          <w:i/>
          <w:iCs/>
        </w:rPr>
        <w:t xml:space="preserve"> </w:t>
      </w:r>
      <w:r w:rsidR="00695813" w:rsidRPr="00405C4C">
        <w:rPr>
          <w:rFonts w:ascii="Times New Roman" w:eastAsia="Times New Roman" w:hAnsi="Times New Roman" w:cs="Times New Roman"/>
        </w:rPr>
        <w:t xml:space="preserve"> ‘</w:t>
      </w:r>
      <w:proofErr w:type="gramEnd"/>
      <w:r w:rsidR="00695813" w:rsidRPr="00405C4C">
        <w:rPr>
          <w:rFonts w:ascii="Times New Roman" w:eastAsia="Times New Roman" w:hAnsi="Times New Roman" w:cs="Times New Roman"/>
        </w:rPr>
        <w:t>shop’). Masculine nouns are unmarked</w:t>
      </w:r>
      <w:r>
        <w:rPr>
          <w:rFonts w:ascii="Times New Roman" w:eastAsia="Times New Roman" w:hAnsi="Times New Roman" w:cs="Times New Roman"/>
        </w:rPr>
        <w:t>;</w:t>
      </w:r>
      <w:r w:rsidRPr="00405C4C">
        <w:rPr>
          <w:rFonts w:ascii="Times New Roman" w:eastAsia="Times New Roman" w:hAnsi="Times New Roman" w:cs="Times New Roman"/>
        </w:rPr>
        <w:t xml:space="preserve"> </w:t>
      </w:r>
      <w:r w:rsidR="00F219DD" w:rsidRPr="00405C4C">
        <w:rPr>
          <w:rFonts w:ascii="Times New Roman" w:eastAsia="Times New Roman" w:hAnsi="Times New Roman" w:cs="Times New Roman"/>
        </w:rPr>
        <w:t xml:space="preserve">in other words, </w:t>
      </w:r>
      <w:r w:rsidR="00695813" w:rsidRPr="00405C4C">
        <w:rPr>
          <w:rFonts w:ascii="Times New Roman" w:eastAsia="Times New Roman" w:hAnsi="Times New Roman" w:cs="Times New Roman"/>
        </w:rPr>
        <w:t xml:space="preserve">nouns lacking a feminine ending are </w:t>
      </w:r>
      <w:r>
        <w:rPr>
          <w:rFonts w:ascii="Times New Roman" w:eastAsia="Times New Roman" w:hAnsi="Times New Roman" w:cs="Times New Roman"/>
        </w:rPr>
        <w:t xml:space="preserve">typically </w:t>
      </w:r>
      <w:r w:rsidR="00695813" w:rsidRPr="00405C4C">
        <w:rPr>
          <w:rFonts w:ascii="Times New Roman" w:eastAsia="Times New Roman" w:hAnsi="Times New Roman" w:cs="Times New Roman"/>
        </w:rPr>
        <w:t xml:space="preserve">masculine. </w:t>
      </w:r>
      <w:r w:rsidR="00F40643">
        <w:rPr>
          <w:rFonts w:ascii="Times New Roman" w:eastAsia="Times New Roman" w:hAnsi="Times New Roman" w:cs="Times New Roman"/>
        </w:rPr>
        <w:t xml:space="preserve">As in the case of Spanish, however, some </w:t>
      </w:r>
      <w:r w:rsidR="00F219DD" w:rsidRPr="00405C4C">
        <w:rPr>
          <w:rFonts w:ascii="Times New Roman" w:eastAsia="Times New Roman" w:hAnsi="Times New Roman" w:cs="Times New Roman"/>
        </w:rPr>
        <w:t xml:space="preserve">feminine nouns </w:t>
      </w:r>
      <w:r w:rsidR="00695813" w:rsidRPr="00405C4C">
        <w:rPr>
          <w:rFonts w:ascii="Times New Roman" w:eastAsia="Times New Roman" w:hAnsi="Times New Roman" w:cs="Times New Roman"/>
        </w:rPr>
        <w:t xml:space="preserve">do not </w:t>
      </w:r>
      <w:r w:rsidR="00F219DD" w:rsidRPr="00405C4C">
        <w:rPr>
          <w:rFonts w:ascii="Times New Roman" w:eastAsia="Times New Roman" w:hAnsi="Times New Roman" w:cs="Times New Roman"/>
        </w:rPr>
        <w:t>have</w:t>
      </w:r>
      <w:r w:rsidR="00695813" w:rsidRPr="00405C4C">
        <w:rPr>
          <w:rFonts w:ascii="Times New Roman" w:eastAsia="Times New Roman" w:hAnsi="Times New Roman" w:cs="Times New Roman"/>
        </w:rPr>
        <w:t xml:space="preserve"> </w:t>
      </w:r>
      <w:r w:rsidR="00F219DD" w:rsidRPr="00405C4C">
        <w:rPr>
          <w:rFonts w:ascii="Times New Roman" w:eastAsia="Times New Roman" w:hAnsi="Times New Roman" w:cs="Times New Roman"/>
        </w:rPr>
        <w:t xml:space="preserve">the most frequent </w:t>
      </w:r>
      <w:r w:rsidR="00695813" w:rsidRPr="00405C4C">
        <w:rPr>
          <w:rFonts w:ascii="Times New Roman" w:eastAsia="Times New Roman" w:hAnsi="Times New Roman" w:cs="Times New Roman"/>
        </w:rPr>
        <w:t>feminine ending</w:t>
      </w:r>
      <w:r w:rsidR="00F219DD" w:rsidRPr="00405C4C">
        <w:rPr>
          <w:rFonts w:ascii="Times New Roman" w:eastAsia="Times New Roman" w:hAnsi="Times New Roman" w:cs="Times New Roman"/>
        </w:rPr>
        <w:t xml:space="preserve"> morpheme</w:t>
      </w:r>
      <w:r w:rsidR="00695813" w:rsidRPr="00405C4C">
        <w:rPr>
          <w:rFonts w:ascii="Times New Roman" w:eastAsia="Times New Roman" w:hAnsi="Times New Roman" w:cs="Times New Roman"/>
        </w:rPr>
        <w:t>, (e.g.,</w:t>
      </w:r>
      <w:r w:rsidR="00695813" w:rsidRPr="00405C4C">
        <w:rPr>
          <w:rFonts w:ascii="Times New Roman" w:eastAsia="Times New Roman" w:hAnsi="Times New Roman" w:cs="Times New Roman"/>
          <w:i/>
          <w:iCs/>
        </w:rPr>
        <w:t xml:space="preserve"> even </w:t>
      </w:r>
      <w:r w:rsidR="00695813" w:rsidRPr="00405C4C">
        <w:rPr>
          <w:rFonts w:ascii="Times New Roman" w:eastAsia="Times New Roman" w:hAnsi="Times New Roman" w:cs="Times New Roman"/>
        </w:rPr>
        <w:t xml:space="preserve">‘stone’, </w:t>
      </w:r>
      <w:proofErr w:type="spellStart"/>
      <w:r w:rsidR="00695813" w:rsidRPr="00405C4C">
        <w:rPr>
          <w:rFonts w:ascii="Times New Roman" w:eastAsia="Times New Roman" w:hAnsi="Times New Roman" w:cs="Times New Roman"/>
          <w:i/>
          <w:iCs/>
        </w:rPr>
        <w:t>ere</w:t>
      </w:r>
      <w:r w:rsidR="00961C71" w:rsidRPr="00405C4C">
        <w:rPr>
          <w:rFonts w:ascii="Times New Roman" w:eastAsia="Times New Roman" w:hAnsi="Times New Roman" w:cs="Times New Roman"/>
          <w:i/>
          <w:iCs/>
        </w:rPr>
        <w:t>x</w:t>
      </w:r>
      <w:proofErr w:type="spellEnd"/>
      <w:r w:rsidR="00695813" w:rsidRPr="00405C4C">
        <w:rPr>
          <w:rFonts w:ascii="Times New Roman" w:eastAsia="Times New Roman" w:hAnsi="Times New Roman" w:cs="Times New Roman"/>
          <w:i/>
          <w:iCs/>
        </w:rPr>
        <w:t xml:space="preserve"> </w:t>
      </w:r>
      <w:r w:rsidR="00695813" w:rsidRPr="00405C4C">
        <w:rPr>
          <w:rFonts w:ascii="Times New Roman" w:eastAsia="Times New Roman" w:hAnsi="Times New Roman" w:cs="Times New Roman"/>
        </w:rPr>
        <w:t xml:space="preserve">‘country/land’), and </w:t>
      </w:r>
      <w:r w:rsidR="00F429A8" w:rsidRPr="00405C4C">
        <w:rPr>
          <w:rFonts w:ascii="Times New Roman" w:eastAsia="Times New Roman" w:hAnsi="Times New Roman" w:cs="Times New Roman"/>
        </w:rPr>
        <w:t>a very</w:t>
      </w:r>
      <w:r w:rsidR="00961C71" w:rsidRPr="00405C4C">
        <w:rPr>
          <w:rFonts w:ascii="Times New Roman" w:eastAsia="Times New Roman" w:hAnsi="Times New Roman" w:cs="Times New Roman"/>
        </w:rPr>
        <w:t xml:space="preserve"> </w:t>
      </w:r>
      <w:r w:rsidR="00695813" w:rsidRPr="00405C4C">
        <w:rPr>
          <w:rFonts w:ascii="Times New Roman" w:eastAsia="Times New Roman" w:hAnsi="Times New Roman" w:cs="Times New Roman"/>
        </w:rPr>
        <w:t xml:space="preserve">small number of nouns ending with </w:t>
      </w:r>
      <w:r w:rsidR="00695813" w:rsidRPr="00405C4C">
        <w:rPr>
          <w:rFonts w:ascii="Times New Roman" w:eastAsia="Times New Roman" w:hAnsi="Times New Roman" w:cs="Times New Roman"/>
          <w:i/>
          <w:iCs/>
        </w:rPr>
        <w:t>-a</w:t>
      </w:r>
      <w:r w:rsidR="00F429A8">
        <w:rPr>
          <w:rFonts w:ascii="Times New Roman" w:eastAsia="Times New Roman" w:hAnsi="Times New Roman" w:cs="Times New Roman"/>
          <w:i/>
          <w:iCs/>
        </w:rPr>
        <w:t>h</w:t>
      </w:r>
      <w:r w:rsidR="00695813" w:rsidRPr="00405C4C">
        <w:rPr>
          <w:rFonts w:ascii="Times New Roman" w:eastAsia="Times New Roman" w:hAnsi="Times New Roman" w:cs="Times New Roman"/>
        </w:rPr>
        <w:t xml:space="preserve"> or </w:t>
      </w:r>
      <w:r w:rsidR="00695813" w:rsidRPr="00405C4C">
        <w:rPr>
          <w:rFonts w:ascii="Times New Roman" w:eastAsia="Times New Roman" w:hAnsi="Times New Roman" w:cs="Times New Roman"/>
          <w:i/>
          <w:iCs/>
        </w:rPr>
        <w:t>-t</w:t>
      </w:r>
      <w:r w:rsidR="00213E92" w:rsidRPr="00405C4C">
        <w:rPr>
          <w:rFonts w:ascii="Times New Roman" w:eastAsia="Times New Roman" w:hAnsi="Times New Roman" w:cs="Times New Roman"/>
        </w:rPr>
        <w:t xml:space="preserve"> </w:t>
      </w:r>
      <w:r w:rsidR="00695813" w:rsidRPr="00405C4C">
        <w:rPr>
          <w:rFonts w:ascii="Times New Roman" w:eastAsia="Times New Roman" w:hAnsi="Times New Roman" w:cs="Times New Roman"/>
        </w:rPr>
        <w:t>are masculine (</w:t>
      </w:r>
      <w:proofErr w:type="spellStart"/>
      <w:r w:rsidR="00695813" w:rsidRPr="00405C4C">
        <w:rPr>
          <w:rFonts w:ascii="Times New Roman" w:eastAsia="Times New Roman" w:hAnsi="Times New Roman" w:cs="Times New Roman"/>
          <w:i/>
          <w:iCs/>
        </w:rPr>
        <w:t>layl</w:t>
      </w:r>
      <w:r w:rsidR="00F429A8">
        <w:rPr>
          <w:rFonts w:ascii="Times New Roman" w:eastAsia="Times New Roman" w:hAnsi="Times New Roman" w:cs="Times New Roman"/>
          <w:i/>
          <w:iCs/>
        </w:rPr>
        <w:t>ah</w:t>
      </w:r>
      <w:proofErr w:type="spellEnd"/>
      <w:r w:rsidR="00695813" w:rsidRPr="00405C4C">
        <w:rPr>
          <w:rFonts w:ascii="Times New Roman" w:eastAsia="Times New Roman" w:hAnsi="Times New Roman" w:cs="Times New Roman"/>
        </w:rPr>
        <w:t xml:space="preserve"> ‘night’, </w:t>
      </w:r>
      <w:proofErr w:type="spellStart"/>
      <w:r w:rsidR="00695813" w:rsidRPr="00405C4C">
        <w:rPr>
          <w:rFonts w:ascii="Times New Roman" w:eastAsia="Times New Roman" w:hAnsi="Times New Roman" w:cs="Times New Roman"/>
          <w:i/>
          <w:iCs/>
        </w:rPr>
        <w:t>cevet</w:t>
      </w:r>
      <w:proofErr w:type="spellEnd"/>
      <w:r w:rsidR="00695813" w:rsidRPr="00405C4C">
        <w:rPr>
          <w:rFonts w:ascii="Times New Roman" w:eastAsia="Times New Roman" w:hAnsi="Times New Roman" w:cs="Times New Roman"/>
        </w:rPr>
        <w:t xml:space="preserve"> ‘crew</w:t>
      </w:r>
      <w:r w:rsidR="00D911EC" w:rsidRPr="00405C4C">
        <w:rPr>
          <w:rFonts w:ascii="Times New Roman" w:eastAsia="Times New Roman" w:hAnsi="Times New Roman" w:cs="Times New Roman"/>
        </w:rPr>
        <w:t>’) (</w:t>
      </w:r>
      <w:r w:rsidR="00961C71" w:rsidRPr="00405C4C">
        <w:rPr>
          <w:rFonts w:ascii="Times New Roman" w:hAnsi="Times New Roman" w:cs="Times New Roman"/>
        </w:rPr>
        <w:t>Meir, 2006)</w:t>
      </w:r>
      <w:r w:rsidR="00FB2B21" w:rsidRPr="00405C4C">
        <w:rPr>
          <w:rFonts w:ascii="Times New Roman" w:eastAsia="Times New Roman" w:hAnsi="Times New Roman" w:cs="Times New Roman"/>
        </w:rPr>
        <w:t>.</w:t>
      </w:r>
      <w:r w:rsidR="00BE0275">
        <w:rPr>
          <w:rFonts w:ascii="Times New Roman" w:eastAsia="Times New Roman" w:hAnsi="Times New Roman" w:cs="Times New Roman"/>
        </w:rPr>
        <w:t xml:space="preserve"> </w:t>
      </w:r>
    </w:p>
    <w:p w14:paraId="6EDBBC28" w14:textId="53E71CB6" w:rsidR="00FE104D" w:rsidRPr="00405C4C" w:rsidRDefault="00BE02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relevant distinction between Hebrew and Spanish is in Hebrew </w:t>
      </w:r>
      <w:r w:rsidR="005F48B1">
        <w:rPr>
          <w:rFonts w:ascii="Times New Roman" w:eastAsia="Times New Roman" w:hAnsi="Times New Roman" w:cs="Times New Roman"/>
        </w:rPr>
        <w:t xml:space="preserve">the </w:t>
      </w:r>
      <w:r w:rsidR="00FE104D" w:rsidRPr="00405C4C">
        <w:rPr>
          <w:rFonts w:ascii="Times New Roman" w:eastAsia="Times New Roman" w:hAnsi="Times New Roman" w:cs="Times New Roman"/>
        </w:rPr>
        <w:t>plural morpheme</w:t>
      </w:r>
      <w:r w:rsidR="005F48B1">
        <w:rPr>
          <w:rFonts w:ascii="Times New Roman" w:eastAsia="Times New Roman" w:hAnsi="Times New Roman" w:cs="Times New Roman"/>
        </w:rPr>
        <w:t xml:space="preserve"> </w:t>
      </w:r>
      <w:r w:rsidR="00FE104D" w:rsidRPr="00405C4C">
        <w:rPr>
          <w:rFonts w:ascii="Times New Roman" w:eastAsia="Times New Roman" w:hAnsi="Times New Roman" w:cs="Times New Roman"/>
        </w:rPr>
        <w:t xml:space="preserve">is mostly determined by the gender of the noun (Levy, 1980). </w:t>
      </w:r>
      <w:r w:rsidR="001A77F7" w:rsidRPr="001A77F7">
        <w:rPr>
          <w:rFonts w:ascii="Times New Roman" w:eastAsia="Times New Roman" w:hAnsi="Times New Roman" w:cs="Times New Roman"/>
        </w:rPr>
        <w:t>Plural forms are gender marked. But, in contrast with singular forms, explicit marking exists in both masculine and feminine plural</w:t>
      </w:r>
      <w:r w:rsidR="001A77F7">
        <w:rPr>
          <w:rFonts w:ascii="Times New Roman" w:eastAsia="Times New Roman" w:hAnsi="Times New Roman" w:cs="Times New Roman"/>
        </w:rPr>
        <w:t xml:space="preserve"> </w:t>
      </w:r>
      <w:r w:rsidR="001A77F7" w:rsidRPr="001A77F7">
        <w:rPr>
          <w:rFonts w:ascii="Times New Roman" w:eastAsia="Times New Roman" w:hAnsi="Times New Roman" w:cs="Times New Roman"/>
        </w:rPr>
        <w:t>nouns (</w:t>
      </w:r>
      <w:r w:rsidR="001A77F7" w:rsidRPr="001A77F7">
        <w:rPr>
          <w:rFonts w:ascii="Times New Roman" w:hAnsi="Times New Roman" w:cs="Times New Roman"/>
        </w:rPr>
        <w:t>Gollan and Frost, 2001).</w:t>
      </w:r>
      <w:r w:rsidR="001A77F7">
        <w:t xml:space="preserve"> </w:t>
      </w:r>
      <w:r w:rsidR="00FE104D" w:rsidRPr="00405C4C">
        <w:rPr>
          <w:rFonts w:ascii="Times New Roman" w:eastAsia="Times New Roman" w:hAnsi="Times New Roman" w:cs="Times New Roman"/>
        </w:rPr>
        <w:t xml:space="preserve">Hebrew has both a masculine plural suffix </w:t>
      </w:r>
      <w:r w:rsidR="00FE104D" w:rsidRPr="00405C4C">
        <w:rPr>
          <w:rFonts w:ascii="Times New Roman" w:eastAsia="Times New Roman" w:hAnsi="Times New Roman" w:cs="Times New Roman"/>
          <w:i/>
        </w:rPr>
        <w:t>-</w:t>
      </w:r>
      <w:proofErr w:type="spellStart"/>
      <w:r w:rsidR="00FE104D" w:rsidRPr="00405C4C">
        <w:rPr>
          <w:rFonts w:ascii="Times New Roman" w:eastAsia="Times New Roman" w:hAnsi="Times New Roman" w:cs="Times New Roman"/>
          <w:i/>
        </w:rPr>
        <w:t>im</w:t>
      </w:r>
      <w:proofErr w:type="spellEnd"/>
      <w:r w:rsidR="00EC130F" w:rsidRPr="00405C4C">
        <w:rPr>
          <w:rFonts w:ascii="Times New Roman" w:eastAsia="Times New Roman" w:hAnsi="Times New Roman" w:cs="Times New Roman"/>
        </w:rPr>
        <w:t xml:space="preserve"> </w:t>
      </w:r>
      <w:r w:rsidR="00FE104D" w:rsidRPr="00405C4C">
        <w:rPr>
          <w:rFonts w:ascii="Times New Roman" w:eastAsia="Times New Roman" w:hAnsi="Times New Roman" w:cs="Times New Roman"/>
        </w:rPr>
        <w:t xml:space="preserve">and a feminine plural suffix </w:t>
      </w:r>
      <w:r w:rsidR="00FE104D" w:rsidRPr="00405C4C">
        <w:rPr>
          <w:rFonts w:ascii="Times New Roman" w:eastAsia="Times New Roman" w:hAnsi="Times New Roman" w:cs="Times New Roman"/>
          <w:i/>
        </w:rPr>
        <w:t>-</w:t>
      </w:r>
      <w:proofErr w:type="spellStart"/>
      <w:r w:rsidR="00FE104D" w:rsidRPr="00405C4C">
        <w:rPr>
          <w:rFonts w:ascii="Times New Roman" w:eastAsia="Times New Roman" w:hAnsi="Times New Roman" w:cs="Times New Roman"/>
          <w:i/>
        </w:rPr>
        <w:t>ot</w:t>
      </w:r>
      <w:proofErr w:type="spellEnd"/>
      <w:r w:rsidR="00FE104D" w:rsidRPr="00405C4C">
        <w:rPr>
          <w:rFonts w:ascii="Times New Roman" w:eastAsia="Times New Roman" w:hAnsi="Times New Roman" w:cs="Times New Roman"/>
        </w:rPr>
        <w:t xml:space="preserve">. Almost all masculine nouns form their plural with the morpheme </w:t>
      </w:r>
      <w:r w:rsidR="00E83DAF">
        <w:rPr>
          <w:rFonts w:ascii="Times New Roman" w:eastAsia="Times New Roman" w:hAnsi="Times New Roman" w:cs="Times New Roman"/>
        </w:rPr>
        <w:t>-</w:t>
      </w:r>
      <w:proofErr w:type="spellStart"/>
      <w:del w:id="22" w:author="Patrick Thane" w:date="2020-07-18T13:00:00Z">
        <w:r w:rsidR="00FE104D" w:rsidRPr="00405C4C" w:rsidDel="00E83DAF">
          <w:rPr>
            <w:rFonts w:ascii="Times New Roman" w:eastAsia="Times New Roman" w:hAnsi="Times New Roman" w:cs="Times New Roman"/>
            <w:i/>
          </w:rPr>
          <w:delText xml:space="preserve"> </w:delText>
        </w:r>
      </w:del>
      <w:r w:rsidR="00FE104D" w:rsidRPr="00405C4C">
        <w:rPr>
          <w:rFonts w:ascii="Times New Roman" w:eastAsia="Times New Roman" w:hAnsi="Times New Roman" w:cs="Times New Roman"/>
          <w:i/>
        </w:rPr>
        <w:t>im</w:t>
      </w:r>
      <w:proofErr w:type="spellEnd"/>
      <w:r w:rsidR="00FE104D" w:rsidRPr="00405C4C">
        <w:rPr>
          <w:rFonts w:ascii="Times New Roman" w:eastAsia="Times New Roman" w:hAnsi="Times New Roman" w:cs="Times New Roman"/>
        </w:rPr>
        <w:t xml:space="preserve"> and the feminine nouns with the ending </w:t>
      </w:r>
      <w:r w:rsidR="00E83DAF">
        <w:rPr>
          <w:rFonts w:ascii="Times New Roman" w:eastAsia="Times New Roman" w:hAnsi="Times New Roman" w:cs="Times New Roman"/>
        </w:rPr>
        <w:t>-</w:t>
      </w:r>
      <w:proofErr w:type="spellStart"/>
      <w:del w:id="23" w:author="Patrick Thane" w:date="2020-07-18T13:00:00Z">
        <w:r w:rsidR="00FE104D" w:rsidRPr="00405C4C" w:rsidDel="00E83DAF">
          <w:rPr>
            <w:rFonts w:ascii="Times New Roman" w:eastAsia="Times New Roman" w:hAnsi="Times New Roman" w:cs="Times New Roman"/>
          </w:rPr>
          <w:delText xml:space="preserve"> </w:delText>
        </w:r>
      </w:del>
      <w:r w:rsidR="00FE104D" w:rsidRPr="00405C4C">
        <w:rPr>
          <w:rFonts w:ascii="Times New Roman" w:eastAsia="Times New Roman" w:hAnsi="Times New Roman" w:cs="Times New Roman"/>
          <w:i/>
        </w:rPr>
        <w:t>ot</w:t>
      </w:r>
      <w:proofErr w:type="spellEnd"/>
      <w:r w:rsidR="00FE104D" w:rsidRPr="00405C4C">
        <w:rPr>
          <w:rFonts w:ascii="Times New Roman" w:eastAsia="Times New Roman" w:hAnsi="Times New Roman" w:cs="Times New Roman"/>
          <w:i/>
        </w:rPr>
        <w:t>.</w:t>
      </w:r>
      <w:r w:rsidR="00FE104D" w:rsidRPr="00405C4C">
        <w:rPr>
          <w:rFonts w:ascii="Times New Roman" w:eastAsia="Times New Roman" w:hAnsi="Times New Roman" w:cs="Times New Roman"/>
        </w:rPr>
        <w:t xml:space="preserve"> For example:</w:t>
      </w:r>
    </w:p>
    <w:p w14:paraId="48CB7A6D" w14:textId="5225D57B" w:rsidR="00FE104D" w:rsidRPr="00405C4C" w:rsidRDefault="00FE104D" w:rsidP="00BF558A">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w:t>
      </w:r>
      <w:r w:rsidR="00754939" w:rsidRPr="00405C4C">
        <w:rPr>
          <w:rFonts w:ascii="Times New Roman" w:eastAsia="Times New Roman" w:hAnsi="Times New Roman" w:cs="Times New Roman"/>
        </w:rPr>
        <w:t>2</w:t>
      </w:r>
      <w:r w:rsidRPr="00405C4C">
        <w:rPr>
          <w:rFonts w:ascii="Times New Roman" w:eastAsia="Times New Roman" w:hAnsi="Times New Roman" w:cs="Times New Roman"/>
        </w:rPr>
        <w:t xml:space="preserve">) </w:t>
      </w:r>
      <w:r w:rsidR="00754939" w:rsidRPr="00405C4C">
        <w:rPr>
          <w:rFonts w:ascii="Times New Roman" w:eastAsia="Times New Roman" w:hAnsi="Times New Roman" w:cs="Times New Roman"/>
        </w:rPr>
        <w:t xml:space="preserve">     a. </w:t>
      </w:r>
      <w:r w:rsidRPr="00405C4C">
        <w:rPr>
          <w:rFonts w:ascii="Times New Roman" w:eastAsia="Times New Roman" w:hAnsi="Times New Roman" w:cs="Times New Roman"/>
        </w:rPr>
        <w:t xml:space="preserve">hoe-l </w:t>
      </w:r>
      <w:r w:rsidR="00245FDD">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be         </w:t>
      </w:r>
      <w:proofErr w:type="spellStart"/>
      <w:r w:rsidRPr="00405C4C">
        <w:rPr>
          <w:rFonts w:ascii="Times New Roman" w:eastAsia="Times New Roman" w:hAnsi="Times New Roman" w:cs="Times New Roman"/>
        </w:rPr>
        <w:t>hoel-im</w:t>
      </w:r>
      <w:proofErr w:type="spellEnd"/>
    </w:p>
    <w:p w14:paraId="412484BC" w14:textId="0D54A2B6" w:rsidR="00FE104D" w:rsidRPr="00405C4C" w:rsidRDefault="00FE104D" w:rsidP="00BF558A">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54939"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t</w:t>
      </w:r>
      <w:r w:rsidRPr="00405C4C">
        <w:rPr>
          <w:rFonts w:ascii="Times New Roman" w:eastAsia="Times New Roman" w:hAnsi="Times New Roman" w:cs="Times New Roman"/>
        </w:rPr>
        <w:t>ent</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 xml:space="preserve"> M</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S</w:t>
      </w:r>
      <w:r w:rsidR="007A42C8" w:rsidRPr="00405C4C">
        <w:rPr>
          <w:rFonts w:ascii="Times New Roman" w:eastAsia="Times New Roman" w:hAnsi="Times New Roman" w:cs="Times New Roman"/>
        </w:rPr>
        <w:t>G.</w:t>
      </w:r>
      <w:r w:rsidRPr="00405C4C">
        <w:rPr>
          <w:rFonts w:ascii="Times New Roman" w:eastAsia="Times New Roman" w:hAnsi="Times New Roman" w:cs="Times New Roman"/>
        </w:rPr>
        <w:t xml:space="preserve"> </w:t>
      </w:r>
      <w:r w:rsidR="00245FDD">
        <w:rPr>
          <w:rFonts w:ascii="Times New Roman" w:eastAsia="Times New Roman" w:hAnsi="Times New Roman" w:cs="Times New Roman"/>
        </w:rPr>
        <w:t xml:space="preserve"> </w:t>
      </w:r>
      <w:r w:rsidR="007A42C8" w:rsidRPr="00405C4C">
        <w:rPr>
          <w:rFonts w:ascii="Times New Roman" w:eastAsia="Times New Roman" w:hAnsi="Times New Roman" w:cs="Times New Roman"/>
        </w:rPr>
        <w:t>and</w:t>
      </w:r>
      <w:r w:rsidRPr="00405C4C">
        <w:rPr>
          <w:rFonts w:ascii="Times New Roman" w:eastAsia="Times New Roman" w:hAnsi="Times New Roman" w:cs="Times New Roman"/>
        </w:rPr>
        <w:t xml:space="preserve"> </w:t>
      </w:r>
      <w:r w:rsidR="00245FDD">
        <w:rPr>
          <w:rFonts w:ascii="Times New Roman" w:eastAsia="Times New Roman" w:hAnsi="Times New Roman" w:cs="Times New Roman"/>
        </w:rPr>
        <w:t xml:space="preserve">        </w:t>
      </w:r>
      <w:r w:rsidRPr="00405C4C">
        <w:rPr>
          <w:rFonts w:ascii="Times New Roman" w:eastAsia="Times New Roman" w:hAnsi="Times New Roman" w:cs="Times New Roman"/>
        </w:rPr>
        <w:t>tent- M</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P</w:t>
      </w:r>
      <w:r w:rsidR="007A42C8" w:rsidRPr="00405C4C">
        <w:rPr>
          <w:rFonts w:ascii="Times New Roman" w:eastAsia="Times New Roman" w:hAnsi="Times New Roman" w:cs="Times New Roman"/>
        </w:rPr>
        <w:t>L.</w:t>
      </w:r>
    </w:p>
    <w:p w14:paraId="3104F1AC" w14:textId="60AACD31" w:rsidR="00FE104D" w:rsidRPr="00405C4C" w:rsidRDefault="00FE104D" w:rsidP="00BF558A">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w:t>
      </w:r>
      <w:r w:rsidRPr="00405C4C">
        <w:rPr>
          <w:rFonts w:ascii="Times New Roman" w:eastAsia="Times New Roman" w:hAnsi="Times New Roman" w:cs="Times New Roman"/>
        </w:rPr>
        <w:t>“tent</w:t>
      </w:r>
      <w:r w:rsidR="007A42C8" w:rsidRPr="00405C4C">
        <w:rPr>
          <w:rFonts w:ascii="Times New Roman" w:eastAsia="Times New Roman" w:hAnsi="Times New Roman" w:cs="Times New Roman"/>
        </w:rPr>
        <w:t xml:space="preserve"> and </w:t>
      </w:r>
      <w:r w:rsidRPr="00405C4C">
        <w:rPr>
          <w:rFonts w:ascii="Times New Roman" w:eastAsia="Times New Roman" w:hAnsi="Times New Roman" w:cs="Times New Roman"/>
        </w:rPr>
        <w:t>tents”</w:t>
      </w:r>
    </w:p>
    <w:p w14:paraId="25B81101" w14:textId="0665B55E" w:rsidR="00FE104D" w:rsidRPr="00405C4C" w:rsidRDefault="00FE104D">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b.</w:t>
      </w:r>
      <w:r w:rsidRPr="00405C4C">
        <w:rPr>
          <w:rFonts w:ascii="Times New Roman" w:eastAsia="Times New Roman" w:hAnsi="Times New Roman" w:cs="Times New Roman"/>
        </w:rPr>
        <w:t xml:space="preserve">  o-t</w:t>
      </w:r>
      <w:r w:rsidR="007A42C8" w:rsidRPr="00405C4C">
        <w:rPr>
          <w:rFonts w:ascii="Times New Roman" w:eastAsia="Times New Roman" w:hAnsi="Times New Roman" w:cs="Times New Roman"/>
        </w:rPr>
        <w:t xml:space="preserve">  </w:t>
      </w:r>
      <w:r w:rsidR="00245FDD">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be         </w:t>
      </w:r>
      <w:proofErr w:type="spellStart"/>
      <w:r w:rsidRPr="00405C4C">
        <w:rPr>
          <w:rFonts w:ascii="Times New Roman" w:eastAsia="Times New Roman" w:hAnsi="Times New Roman" w:cs="Times New Roman"/>
        </w:rPr>
        <w:t>oti-ot</w:t>
      </w:r>
      <w:proofErr w:type="spellEnd"/>
    </w:p>
    <w:p w14:paraId="21710BB6" w14:textId="366D52F7" w:rsidR="00FE104D" w:rsidRPr="00405C4C" w:rsidRDefault="00FE104D">
      <w:pPr>
        <w:tabs>
          <w:tab w:val="left" w:pos="6960"/>
        </w:tabs>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w:t>
      </w:r>
      <w:r w:rsidRPr="00405C4C">
        <w:rPr>
          <w:rFonts w:ascii="Times New Roman" w:eastAsia="Times New Roman" w:hAnsi="Times New Roman" w:cs="Times New Roman"/>
        </w:rPr>
        <w:t>letter</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 xml:space="preserve"> F</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S</w:t>
      </w:r>
      <w:r w:rsidR="00245FDD">
        <w:rPr>
          <w:rFonts w:ascii="Times New Roman" w:eastAsia="Times New Roman" w:hAnsi="Times New Roman" w:cs="Times New Roman"/>
        </w:rPr>
        <w:t>G</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and </w:t>
      </w:r>
      <w:r w:rsidR="00245FDD">
        <w:rPr>
          <w:rFonts w:ascii="Times New Roman" w:eastAsia="Times New Roman" w:hAnsi="Times New Roman" w:cs="Times New Roman"/>
        </w:rPr>
        <w:t xml:space="preserve">        </w:t>
      </w:r>
      <w:r w:rsidRPr="00405C4C">
        <w:rPr>
          <w:rFonts w:ascii="Times New Roman" w:eastAsia="Times New Roman" w:hAnsi="Times New Roman" w:cs="Times New Roman"/>
        </w:rPr>
        <w:t>letter- F</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P</w:t>
      </w:r>
      <w:r w:rsidR="007A42C8" w:rsidRPr="00405C4C">
        <w:rPr>
          <w:rFonts w:ascii="Times New Roman" w:eastAsia="Times New Roman" w:hAnsi="Times New Roman" w:cs="Times New Roman"/>
        </w:rPr>
        <w:t>L.</w:t>
      </w:r>
    </w:p>
    <w:p w14:paraId="08DB0F60" w14:textId="5083A00F" w:rsidR="00FE104D" w:rsidRPr="00405C4C" w:rsidRDefault="00FE104D">
      <w:pPr>
        <w:tabs>
          <w:tab w:val="left" w:pos="6960"/>
        </w:tabs>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“letter</w:t>
      </w:r>
      <w:r w:rsidR="007A42C8" w:rsidRPr="00405C4C">
        <w:rPr>
          <w:rFonts w:ascii="Times New Roman" w:eastAsia="Times New Roman" w:hAnsi="Times New Roman" w:cs="Times New Roman"/>
        </w:rPr>
        <w:t xml:space="preserve"> and </w:t>
      </w:r>
      <w:r w:rsidRPr="00405C4C">
        <w:rPr>
          <w:rFonts w:ascii="Times New Roman" w:eastAsia="Times New Roman" w:hAnsi="Times New Roman" w:cs="Times New Roman"/>
        </w:rPr>
        <w:t>letters”</w:t>
      </w:r>
    </w:p>
    <w:p w14:paraId="56E98993" w14:textId="28227AA6" w:rsidR="00FE104D" w:rsidRPr="00405C4C"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lastRenderedPageBreak/>
        <w:t xml:space="preserve">There are, however, </w:t>
      </w:r>
      <w:r w:rsidR="00213E92" w:rsidRPr="00405C4C">
        <w:rPr>
          <w:rFonts w:ascii="Times New Roman" w:eastAsia="Times New Roman" w:hAnsi="Times New Roman" w:cs="Times New Roman"/>
        </w:rPr>
        <w:t>a few</w:t>
      </w:r>
      <w:r w:rsidRPr="00405C4C">
        <w:rPr>
          <w:rFonts w:ascii="Times New Roman" w:eastAsia="Times New Roman" w:hAnsi="Times New Roman" w:cs="Times New Roman"/>
        </w:rPr>
        <w:t xml:space="preserve"> lexical exceptions for masculine singular nouns that form the plural with the</w:t>
      </w:r>
      <w:r w:rsidR="004978CC" w:rsidRPr="00405C4C">
        <w:rPr>
          <w:rFonts w:ascii="Times New Roman" w:eastAsia="Times New Roman" w:hAnsi="Times New Roman" w:cs="Times New Roman"/>
        </w:rPr>
        <w:t xml:space="preserve"> </w:t>
      </w:r>
      <w:r w:rsidRPr="00405C4C">
        <w:rPr>
          <w:rFonts w:ascii="Times New Roman" w:eastAsia="Times New Roman" w:hAnsi="Times New Roman" w:cs="Times New Roman"/>
        </w:rPr>
        <w:t>feminine plural ending morpheme</w:t>
      </w:r>
      <w:r w:rsidR="004978CC" w:rsidRPr="00405C4C">
        <w:rPr>
          <w:rFonts w:ascii="Times New Roman" w:eastAsia="Times New Roman" w:hAnsi="Times New Roman" w:cs="Times New Roman"/>
        </w:rPr>
        <w:t xml:space="preserve"> </w:t>
      </w:r>
      <w:r w:rsidR="004978CC" w:rsidRPr="00405C4C">
        <w:rPr>
          <w:rFonts w:ascii="Times New Roman" w:eastAsia="Times New Roman" w:hAnsi="Times New Roman" w:cs="Times New Roman"/>
          <w:i/>
          <w:iCs/>
        </w:rPr>
        <w:t>-</w:t>
      </w:r>
      <w:proofErr w:type="spellStart"/>
      <w:r w:rsidR="004978CC" w:rsidRPr="00405C4C">
        <w:rPr>
          <w:rFonts w:ascii="Times New Roman" w:eastAsia="Times New Roman" w:hAnsi="Times New Roman" w:cs="Times New Roman"/>
          <w:i/>
          <w:iCs/>
        </w:rPr>
        <w:t>o</w:t>
      </w:r>
      <w:r w:rsidR="00343135">
        <w:rPr>
          <w:rFonts w:ascii="Times New Roman" w:eastAsia="Times New Roman" w:hAnsi="Times New Roman" w:cs="Times New Roman"/>
          <w:i/>
          <w:iCs/>
        </w:rPr>
        <w:t>t</w:t>
      </w:r>
      <w:proofErr w:type="spellEnd"/>
      <w:r w:rsidR="00E83DAF">
        <w:rPr>
          <w:rFonts w:ascii="Times New Roman" w:eastAsia="Times New Roman" w:hAnsi="Times New Roman" w:cs="Times New Roman"/>
        </w:rPr>
        <w:t xml:space="preserve">, as well as </w:t>
      </w:r>
      <w:r w:rsidRPr="00405C4C">
        <w:rPr>
          <w:rFonts w:ascii="Times New Roman" w:eastAsia="Times New Roman" w:hAnsi="Times New Roman" w:cs="Times New Roman"/>
        </w:rPr>
        <w:t xml:space="preserve">exceptions for </w:t>
      </w:r>
      <w:r w:rsidR="00A14539" w:rsidRPr="00405C4C">
        <w:rPr>
          <w:rFonts w:ascii="Times New Roman" w:eastAsia="Times New Roman" w:hAnsi="Times New Roman" w:cs="Times New Roman"/>
        </w:rPr>
        <w:t xml:space="preserve">the </w:t>
      </w:r>
      <w:r w:rsidRPr="00405C4C">
        <w:rPr>
          <w:rFonts w:ascii="Times New Roman" w:eastAsia="Times New Roman" w:hAnsi="Times New Roman" w:cs="Times New Roman"/>
        </w:rPr>
        <w:t>feminine</w:t>
      </w:r>
      <w:r w:rsidR="00C522F5">
        <w:rPr>
          <w:rFonts w:ascii="Times New Roman" w:eastAsia="Times New Roman" w:hAnsi="Times New Roman" w:cs="Times New Roman"/>
        </w:rPr>
        <w:t xml:space="preserve"> singular noun</w:t>
      </w:r>
      <w:r w:rsidRPr="00405C4C">
        <w:rPr>
          <w:rFonts w:ascii="Times New Roman" w:eastAsia="Times New Roman" w:hAnsi="Times New Roman" w:cs="Times New Roman"/>
        </w:rPr>
        <w:t xml:space="preserve"> that form</w:t>
      </w:r>
      <w:r w:rsidR="00A14539" w:rsidRPr="00405C4C">
        <w:rPr>
          <w:rFonts w:ascii="Times New Roman" w:eastAsia="Times New Roman" w:hAnsi="Times New Roman" w:cs="Times New Roman"/>
        </w:rPr>
        <w:t>s</w:t>
      </w:r>
      <w:r w:rsidRPr="00405C4C">
        <w:rPr>
          <w:rFonts w:ascii="Times New Roman" w:eastAsia="Times New Roman" w:hAnsi="Times New Roman" w:cs="Times New Roman"/>
        </w:rPr>
        <w:t xml:space="preserve"> the plural with </w:t>
      </w:r>
      <w:r w:rsidRPr="00405C4C">
        <w:rPr>
          <w:rFonts w:ascii="Times New Roman" w:eastAsia="Times New Roman" w:hAnsi="Times New Roman" w:cs="Times New Roman"/>
          <w:i/>
          <w:iCs/>
        </w:rPr>
        <w:t>-</w:t>
      </w:r>
      <w:proofErr w:type="spellStart"/>
      <w:r w:rsidRPr="00405C4C">
        <w:rPr>
          <w:rFonts w:ascii="Times New Roman" w:eastAsia="Times New Roman" w:hAnsi="Times New Roman" w:cs="Times New Roman"/>
          <w:i/>
          <w:iCs/>
        </w:rPr>
        <w:t>im</w:t>
      </w:r>
      <w:proofErr w:type="spellEnd"/>
      <w:r w:rsidRPr="00405C4C">
        <w:rPr>
          <w:rFonts w:ascii="Times New Roman" w:eastAsia="Times New Roman" w:hAnsi="Times New Roman" w:cs="Times New Roman"/>
          <w:i/>
          <w:iCs/>
        </w:rPr>
        <w:t xml:space="preserve">. </w:t>
      </w:r>
      <w:r w:rsidRPr="00405C4C">
        <w:rPr>
          <w:rFonts w:ascii="Times New Roman" w:eastAsia="Times New Roman" w:hAnsi="Times New Roman" w:cs="Times New Roman"/>
        </w:rPr>
        <w:t>For instance</w:t>
      </w:r>
      <w:r w:rsidR="004D3B8B" w:rsidRPr="00405C4C">
        <w:rPr>
          <w:rFonts w:ascii="Times New Roman" w:eastAsia="Times New Roman" w:hAnsi="Times New Roman" w:cs="Times New Roman"/>
        </w:rPr>
        <w:t>:</w:t>
      </w:r>
    </w:p>
    <w:p w14:paraId="584FB2FA" w14:textId="54484841" w:rsidR="00FE104D" w:rsidRPr="00405C4C" w:rsidRDefault="00FE104D">
      <w:pPr>
        <w:tabs>
          <w:tab w:val="left" w:pos="6960"/>
        </w:tabs>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3</w:t>
      </w: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a. </w:t>
      </w:r>
      <w:proofErr w:type="spellStart"/>
      <w:r w:rsidRPr="00405C4C">
        <w:rPr>
          <w:rFonts w:ascii="Times New Roman" w:eastAsia="Times New Roman" w:hAnsi="Times New Roman" w:cs="Times New Roman"/>
        </w:rPr>
        <w:t>shulja</w:t>
      </w:r>
      <w:proofErr w:type="spellEnd"/>
      <w:r w:rsidRPr="00405C4C">
        <w:rPr>
          <w:rFonts w:ascii="Times New Roman" w:eastAsia="Times New Roman" w:hAnsi="Times New Roman" w:cs="Times New Roman"/>
        </w:rPr>
        <w:t xml:space="preserve">-n  </w:t>
      </w:r>
      <w:r w:rsidR="007A42C8" w:rsidRPr="00405C4C">
        <w:rPr>
          <w:rFonts w:ascii="Times New Roman" w:eastAsia="Times New Roman" w:hAnsi="Times New Roman" w:cs="Times New Roman"/>
        </w:rPr>
        <w:t xml:space="preserve">      be</w:t>
      </w: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w:t>
      </w:r>
      <w:proofErr w:type="spellStart"/>
      <w:r w:rsidRPr="00405C4C">
        <w:rPr>
          <w:rFonts w:ascii="Times New Roman" w:eastAsia="Times New Roman" w:hAnsi="Times New Roman" w:cs="Times New Roman"/>
        </w:rPr>
        <w:t>shuljan-ot</w:t>
      </w:r>
      <w:proofErr w:type="spellEnd"/>
      <w:r w:rsidRPr="00405C4C">
        <w:rPr>
          <w:rFonts w:ascii="Times New Roman" w:eastAsia="Times New Roman" w:hAnsi="Times New Roman" w:cs="Times New Roman"/>
        </w:rPr>
        <w:tab/>
      </w:r>
    </w:p>
    <w:p w14:paraId="04921437" w14:textId="5A966171" w:rsidR="00FE104D" w:rsidRPr="00405C4C" w:rsidRDefault="00FE104D">
      <w:pPr>
        <w:tabs>
          <w:tab w:val="left" w:pos="6960"/>
        </w:tabs>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t</w:t>
      </w:r>
      <w:r w:rsidRPr="00405C4C">
        <w:rPr>
          <w:rFonts w:ascii="Times New Roman" w:eastAsia="Times New Roman" w:hAnsi="Times New Roman" w:cs="Times New Roman"/>
        </w:rPr>
        <w:t>able</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M</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S</w:t>
      </w:r>
      <w:r w:rsidR="007A42C8" w:rsidRPr="00405C4C">
        <w:rPr>
          <w:rFonts w:ascii="Times New Roman" w:eastAsia="Times New Roman" w:hAnsi="Times New Roman" w:cs="Times New Roman"/>
        </w:rPr>
        <w:t>G.</w:t>
      </w:r>
      <w:r w:rsidRPr="00405C4C">
        <w:rPr>
          <w:rFonts w:ascii="Times New Roman" w:eastAsia="Times New Roman" w:hAnsi="Times New Roman" w:cs="Times New Roman"/>
        </w:rPr>
        <w:t xml:space="preserve"> </w:t>
      </w:r>
      <w:r w:rsidR="00245FDD">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and </w:t>
      </w:r>
      <w:r w:rsidRPr="00405C4C">
        <w:rPr>
          <w:rFonts w:ascii="Times New Roman" w:eastAsia="Times New Roman" w:hAnsi="Times New Roman" w:cs="Times New Roman"/>
        </w:rPr>
        <w:t xml:space="preserve"> </w:t>
      </w:r>
      <w:r w:rsidR="00245FDD">
        <w:rPr>
          <w:rFonts w:ascii="Times New Roman" w:eastAsia="Times New Roman" w:hAnsi="Times New Roman" w:cs="Times New Roman"/>
        </w:rPr>
        <w:t xml:space="preserve">      </w:t>
      </w:r>
      <w:r w:rsidRPr="00405C4C">
        <w:rPr>
          <w:rFonts w:ascii="Times New Roman" w:eastAsia="Times New Roman" w:hAnsi="Times New Roman" w:cs="Times New Roman"/>
        </w:rPr>
        <w:t>table- F</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P</w:t>
      </w:r>
      <w:r w:rsidR="007A42C8" w:rsidRPr="00405C4C">
        <w:rPr>
          <w:rFonts w:ascii="Times New Roman" w:eastAsia="Times New Roman" w:hAnsi="Times New Roman" w:cs="Times New Roman"/>
        </w:rPr>
        <w:t>L</w:t>
      </w:r>
    </w:p>
    <w:p w14:paraId="731E2AF7" w14:textId="53171E30" w:rsidR="00FE104D" w:rsidRPr="00405C4C" w:rsidRDefault="00FE104D">
      <w:pPr>
        <w:tabs>
          <w:tab w:val="left" w:pos="6960"/>
        </w:tabs>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“table </w:t>
      </w:r>
      <w:r w:rsidR="00D911EC" w:rsidRPr="00405C4C">
        <w:rPr>
          <w:rFonts w:ascii="Times New Roman" w:eastAsia="Times New Roman" w:hAnsi="Times New Roman" w:cs="Times New Roman"/>
        </w:rPr>
        <w:t>and tables</w:t>
      </w:r>
      <w:r w:rsidRPr="00405C4C">
        <w:rPr>
          <w:rFonts w:ascii="Times New Roman" w:eastAsia="Times New Roman" w:hAnsi="Times New Roman" w:cs="Times New Roman"/>
        </w:rPr>
        <w:t>”</w:t>
      </w:r>
    </w:p>
    <w:p w14:paraId="67632D48" w14:textId="2804B604" w:rsidR="00FE104D" w:rsidRPr="00BF558A" w:rsidRDefault="007A42C8">
      <w:pPr>
        <w:spacing w:line="480" w:lineRule="auto"/>
        <w:ind w:left="720"/>
        <w:rPr>
          <w:rFonts w:ascii="Times New Roman" w:eastAsia="Times New Roman" w:hAnsi="Times New Roman" w:cs="Times New Roman"/>
          <w:i/>
          <w:iCs/>
        </w:rPr>
      </w:pPr>
      <w:r w:rsidRPr="00BF558A">
        <w:rPr>
          <w:rFonts w:ascii="Times New Roman" w:eastAsia="Times New Roman" w:hAnsi="Times New Roman" w:cs="Times New Roman"/>
          <w:i/>
          <w:iCs/>
        </w:rPr>
        <w:t xml:space="preserve">          </w:t>
      </w:r>
      <w:r w:rsidR="00FE104D"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 xml:space="preserve"> b. </w:t>
      </w:r>
      <w:proofErr w:type="spellStart"/>
      <w:r w:rsidR="00FE104D" w:rsidRPr="00BF558A">
        <w:rPr>
          <w:rFonts w:ascii="Times New Roman" w:eastAsia="Times New Roman" w:hAnsi="Times New Roman" w:cs="Times New Roman"/>
          <w:i/>
          <w:iCs/>
        </w:rPr>
        <w:t>ebe</w:t>
      </w:r>
      <w:proofErr w:type="spellEnd"/>
      <w:r w:rsidR="00FE104D" w:rsidRPr="00BF558A">
        <w:rPr>
          <w:rFonts w:ascii="Times New Roman" w:eastAsia="Times New Roman" w:hAnsi="Times New Roman" w:cs="Times New Roman"/>
          <w:i/>
          <w:iCs/>
        </w:rPr>
        <w:t>-n</w:t>
      </w:r>
      <w:r w:rsidRPr="00BF558A">
        <w:rPr>
          <w:rFonts w:ascii="Times New Roman" w:eastAsia="Times New Roman" w:hAnsi="Times New Roman" w:cs="Times New Roman"/>
          <w:i/>
          <w:iCs/>
        </w:rPr>
        <w:t xml:space="preserve"> </w:t>
      </w:r>
      <w:r w:rsidR="00245FDD"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be</w:t>
      </w:r>
      <w:r w:rsidR="00FE104D" w:rsidRPr="00BF558A">
        <w:rPr>
          <w:rFonts w:ascii="Times New Roman" w:eastAsia="Times New Roman" w:hAnsi="Times New Roman" w:cs="Times New Roman"/>
          <w:i/>
          <w:iCs/>
        </w:rPr>
        <w:t xml:space="preserve"> </w:t>
      </w:r>
      <w:r w:rsidR="00245FDD" w:rsidRPr="00BF558A">
        <w:rPr>
          <w:rFonts w:ascii="Times New Roman" w:eastAsia="Times New Roman" w:hAnsi="Times New Roman" w:cs="Times New Roman"/>
          <w:i/>
          <w:iCs/>
        </w:rPr>
        <w:t xml:space="preserve">       </w:t>
      </w:r>
      <w:proofErr w:type="spellStart"/>
      <w:r w:rsidR="00FE104D" w:rsidRPr="00BF558A">
        <w:rPr>
          <w:rFonts w:ascii="Times New Roman" w:eastAsia="Times New Roman" w:hAnsi="Times New Roman" w:cs="Times New Roman"/>
          <w:i/>
          <w:iCs/>
        </w:rPr>
        <w:t>eban-im</w:t>
      </w:r>
      <w:proofErr w:type="spellEnd"/>
    </w:p>
    <w:p w14:paraId="62CCFE31" w14:textId="58B91A8E" w:rsidR="00FE104D" w:rsidRPr="00BF558A" w:rsidRDefault="00FE104D">
      <w:pPr>
        <w:tabs>
          <w:tab w:val="left" w:pos="6960"/>
        </w:tabs>
        <w:spacing w:line="480" w:lineRule="auto"/>
        <w:ind w:left="720"/>
        <w:rPr>
          <w:rFonts w:ascii="Times New Roman" w:eastAsia="Times New Roman" w:hAnsi="Times New Roman" w:cs="Times New Roman"/>
          <w:i/>
          <w:iCs/>
        </w:rPr>
      </w:pPr>
      <w:r w:rsidRPr="00BF558A">
        <w:rPr>
          <w:rFonts w:ascii="Times New Roman" w:eastAsia="Times New Roman" w:hAnsi="Times New Roman" w:cs="Times New Roman"/>
          <w:i/>
          <w:iCs/>
        </w:rPr>
        <w:t xml:space="preserve">       </w:t>
      </w:r>
      <w:r w:rsidR="007A42C8"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stone</w:t>
      </w:r>
      <w:r w:rsidR="007A42C8"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F</w:t>
      </w:r>
      <w:r w:rsidR="007A42C8" w:rsidRPr="00BF558A">
        <w:rPr>
          <w:rFonts w:ascii="Times New Roman" w:eastAsia="Times New Roman" w:hAnsi="Times New Roman" w:cs="Times New Roman"/>
          <w:i/>
          <w:iCs/>
        </w:rPr>
        <w:t>.</w:t>
      </w:r>
      <w:proofErr w:type="gramStart"/>
      <w:r w:rsidRPr="00BF558A">
        <w:rPr>
          <w:rFonts w:ascii="Times New Roman" w:eastAsia="Times New Roman" w:hAnsi="Times New Roman" w:cs="Times New Roman"/>
          <w:i/>
          <w:iCs/>
        </w:rPr>
        <w:t>S</w:t>
      </w:r>
      <w:r w:rsidR="007A42C8" w:rsidRPr="00BF558A">
        <w:rPr>
          <w:rFonts w:ascii="Times New Roman" w:eastAsia="Times New Roman" w:hAnsi="Times New Roman" w:cs="Times New Roman"/>
          <w:i/>
          <w:iCs/>
        </w:rPr>
        <w:t>G</w:t>
      </w:r>
      <w:r w:rsidRPr="00BF558A">
        <w:rPr>
          <w:rFonts w:ascii="Times New Roman" w:eastAsia="Times New Roman" w:hAnsi="Times New Roman" w:cs="Times New Roman"/>
          <w:i/>
          <w:iCs/>
        </w:rPr>
        <w:t xml:space="preserve"> </w:t>
      </w:r>
      <w:r w:rsidR="007A42C8" w:rsidRPr="00BF558A">
        <w:rPr>
          <w:rFonts w:ascii="Times New Roman" w:eastAsia="Times New Roman" w:hAnsi="Times New Roman" w:cs="Times New Roman"/>
          <w:i/>
          <w:iCs/>
        </w:rPr>
        <w:t xml:space="preserve"> and</w:t>
      </w:r>
      <w:proofErr w:type="gramEnd"/>
      <w:r w:rsidR="007A42C8" w:rsidRPr="00BF558A">
        <w:rPr>
          <w:rFonts w:ascii="Times New Roman" w:eastAsia="Times New Roman" w:hAnsi="Times New Roman" w:cs="Times New Roman"/>
          <w:i/>
          <w:iCs/>
        </w:rPr>
        <w:t xml:space="preserve"> </w:t>
      </w:r>
      <w:r w:rsidR="00245FDD"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stones- M</w:t>
      </w:r>
      <w:r w:rsidR="007A42C8" w:rsidRPr="00BF558A">
        <w:rPr>
          <w:rFonts w:ascii="Times New Roman" w:eastAsia="Times New Roman" w:hAnsi="Times New Roman" w:cs="Times New Roman"/>
          <w:i/>
          <w:iCs/>
        </w:rPr>
        <w:t>.</w:t>
      </w:r>
      <w:r w:rsidRPr="00BF558A">
        <w:rPr>
          <w:rFonts w:ascii="Times New Roman" w:eastAsia="Times New Roman" w:hAnsi="Times New Roman" w:cs="Times New Roman"/>
          <w:i/>
          <w:iCs/>
        </w:rPr>
        <w:t>P</w:t>
      </w:r>
      <w:r w:rsidR="007A42C8" w:rsidRPr="00BF558A">
        <w:rPr>
          <w:rFonts w:ascii="Times New Roman" w:eastAsia="Times New Roman" w:hAnsi="Times New Roman" w:cs="Times New Roman"/>
          <w:i/>
          <w:iCs/>
        </w:rPr>
        <w:t>L.</w:t>
      </w:r>
    </w:p>
    <w:p w14:paraId="6D40923D" w14:textId="130294EB" w:rsidR="00FE104D" w:rsidRPr="00BF558A" w:rsidRDefault="00FE104D">
      <w:pPr>
        <w:tabs>
          <w:tab w:val="left" w:pos="6960"/>
        </w:tabs>
        <w:spacing w:line="480" w:lineRule="auto"/>
        <w:ind w:left="720"/>
        <w:rPr>
          <w:rFonts w:ascii="Times New Roman" w:eastAsia="Times New Roman" w:hAnsi="Times New Roman" w:cs="Times New Roman"/>
          <w:i/>
          <w:iCs/>
        </w:rPr>
      </w:pPr>
      <w:r w:rsidRPr="00BF558A">
        <w:rPr>
          <w:rFonts w:ascii="Times New Roman" w:eastAsia="Times New Roman" w:hAnsi="Times New Roman" w:cs="Times New Roman"/>
          <w:i/>
          <w:iCs/>
        </w:rPr>
        <w:t xml:space="preserve">     </w:t>
      </w:r>
      <w:r w:rsidR="007A42C8" w:rsidRPr="00BF558A">
        <w:rPr>
          <w:rFonts w:ascii="Times New Roman" w:eastAsia="Times New Roman" w:hAnsi="Times New Roman" w:cs="Times New Roman"/>
          <w:i/>
          <w:iCs/>
        </w:rPr>
        <w:t xml:space="preserve">       </w:t>
      </w:r>
      <w:r w:rsidRPr="00BF558A">
        <w:rPr>
          <w:rFonts w:ascii="Times New Roman" w:eastAsia="Times New Roman" w:hAnsi="Times New Roman" w:cs="Times New Roman"/>
          <w:i/>
          <w:iCs/>
        </w:rPr>
        <w:t>“stone</w:t>
      </w:r>
      <w:r w:rsidR="007A42C8" w:rsidRPr="00BF558A">
        <w:rPr>
          <w:rFonts w:ascii="Times New Roman" w:eastAsia="Times New Roman" w:hAnsi="Times New Roman" w:cs="Times New Roman"/>
          <w:i/>
          <w:iCs/>
        </w:rPr>
        <w:t xml:space="preserve"> and </w:t>
      </w:r>
      <w:r w:rsidRPr="00BF558A">
        <w:rPr>
          <w:rFonts w:ascii="Times New Roman" w:eastAsia="Times New Roman" w:hAnsi="Times New Roman" w:cs="Times New Roman"/>
          <w:i/>
          <w:iCs/>
        </w:rPr>
        <w:t>stones”</w:t>
      </w:r>
    </w:p>
    <w:p w14:paraId="61371256" w14:textId="010FD15D" w:rsidR="00FE104D" w:rsidRPr="00405C4C" w:rsidRDefault="00C522F5">
      <w:pPr>
        <w:spacing w:line="480" w:lineRule="auto"/>
        <w:rPr>
          <w:rFonts w:ascii="Times New Roman" w:eastAsia="Times New Roman" w:hAnsi="Times New Roman" w:cs="Times New Roman"/>
        </w:rPr>
      </w:pPr>
      <w:r>
        <w:rPr>
          <w:rFonts w:ascii="Times New Roman" w:eastAsia="Times New Roman" w:hAnsi="Times New Roman" w:cs="Times New Roman"/>
        </w:rPr>
        <w:t>A second source of information to predict gender is</w:t>
      </w:r>
      <w:r w:rsidR="00FE104D" w:rsidRPr="00405C4C">
        <w:rPr>
          <w:rFonts w:ascii="Times New Roman" w:eastAsia="Times New Roman" w:hAnsi="Times New Roman" w:cs="Times New Roman"/>
        </w:rPr>
        <w:t xml:space="preserve"> the adjective</w:t>
      </w:r>
      <w:r w:rsidR="00E83DAF">
        <w:rPr>
          <w:rFonts w:ascii="Times New Roman" w:eastAsia="Times New Roman" w:hAnsi="Times New Roman" w:cs="Times New Roman"/>
        </w:rPr>
        <w:t>-</w:t>
      </w:r>
      <w:r w:rsidR="0065550F" w:rsidRPr="00405C4C">
        <w:rPr>
          <w:rFonts w:ascii="Times New Roman" w:eastAsia="Times New Roman" w:hAnsi="Times New Roman" w:cs="Times New Roman"/>
        </w:rPr>
        <w:t>final</w:t>
      </w:r>
      <w:r w:rsidR="00FE104D" w:rsidRPr="00405C4C">
        <w:rPr>
          <w:rFonts w:ascii="Times New Roman" w:eastAsia="Times New Roman" w:hAnsi="Times New Roman" w:cs="Times New Roman"/>
        </w:rPr>
        <w:t xml:space="preserve"> morpheme</w:t>
      </w:r>
      <w:r>
        <w:rPr>
          <w:rFonts w:ascii="Times New Roman" w:eastAsia="Times New Roman" w:hAnsi="Times New Roman" w:cs="Times New Roman"/>
        </w:rPr>
        <w:t xml:space="preserve">. The adjective </w:t>
      </w:r>
      <w:r w:rsidR="00FE104D" w:rsidRPr="00405C4C">
        <w:rPr>
          <w:rFonts w:ascii="Times New Roman" w:eastAsia="Times New Roman" w:hAnsi="Times New Roman" w:cs="Times New Roman"/>
        </w:rPr>
        <w:t xml:space="preserve"> </w:t>
      </w:r>
      <w:r w:rsidR="00D83EC0" w:rsidRPr="00405C4C">
        <w:rPr>
          <w:rFonts w:ascii="Times New Roman" w:eastAsia="Times New Roman" w:hAnsi="Times New Roman" w:cs="Times New Roman"/>
        </w:rPr>
        <w:t xml:space="preserve"> </w:t>
      </w:r>
      <w:r w:rsidR="00FE104D" w:rsidRPr="00405C4C">
        <w:rPr>
          <w:rFonts w:ascii="Times New Roman" w:eastAsia="Times New Roman" w:hAnsi="Times New Roman" w:cs="Times New Roman"/>
        </w:rPr>
        <w:t xml:space="preserve">is always overtly represented with the ending morpheme </w:t>
      </w:r>
      <w:r w:rsidR="00FE104D" w:rsidRPr="00343135">
        <w:rPr>
          <w:rFonts w:ascii="Times New Roman" w:eastAsia="Times New Roman" w:hAnsi="Times New Roman" w:cs="Times New Roman"/>
          <w:i/>
          <w:iCs/>
        </w:rPr>
        <w:t>-</w:t>
      </w:r>
      <w:r w:rsidR="00F429A8">
        <w:rPr>
          <w:rFonts w:ascii="Times New Roman" w:eastAsia="Times New Roman" w:hAnsi="Times New Roman" w:cs="Times New Roman"/>
          <w:i/>
          <w:iCs/>
        </w:rPr>
        <w:t>ah</w:t>
      </w:r>
      <w:r w:rsidR="00FE104D" w:rsidRPr="00405C4C">
        <w:rPr>
          <w:rFonts w:ascii="Times New Roman" w:eastAsia="Times New Roman" w:hAnsi="Times New Roman" w:cs="Times New Roman"/>
        </w:rPr>
        <w:t xml:space="preserve"> for feminine singular</w:t>
      </w:r>
      <w:r w:rsidR="00D83EC0">
        <w:rPr>
          <w:rFonts w:ascii="Times New Roman" w:eastAsia="Times New Roman" w:hAnsi="Times New Roman" w:cs="Times New Roman"/>
        </w:rPr>
        <w:t>, while</w:t>
      </w:r>
      <w:r w:rsidR="00FE104D" w:rsidRPr="00405C4C">
        <w:rPr>
          <w:rFonts w:ascii="Times New Roman" w:eastAsia="Times New Roman" w:hAnsi="Times New Roman" w:cs="Times New Roman"/>
        </w:rPr>
        <w:t xml:space="preserve"> the masculine form, by contrast, ha</w:t>
      </w:r>
      <w:r w:rsidR="00D83EC0">
        <w:rPr>
          <w:rFonts w:ascii="Times New Roman" w:eastAsia="Times New Roman" w:hAnsi="Times New Roman" w:cs="Times New Roman"/>
        </w:rPr>
        <w:t>s</w:t>
      </w:r>
      <w:r w:rsidR="00FE104D" w:rsidRPr="00405C4C">
        <w:rPr>
          <w:rFonts w:ascii="Times New Roman" w:eastAsia="Times New Roman" w:hAnsi="Times New Roman" w:cs="Times New Roman"/>
        </w:rPr>
        <w:t xml:space="preserve"> no such ending. Alike, the adjective plural morpheme is always -</w:t>
      </w:r>
      <w:proofErr w:type="spellStart"/>
      <w:r w:rsidR="00FE104D" w:rsidRPr="00405C4C">
        <w:rPr>
          <w:rFonts w:ascii="Times New Roman" w:eastAsia="Times New Roman" w:hAnsi="Times New Roman" w:cs="Times New Roman"/>
          <w:i/>
          <w:iCs/>
        </w:rPr>
        <w:t>im</w:t>
      </w:r>
      <w:proofErr w:type="spellEnd"/>
      <w:r w:rsidR="00FE104D" w:rsidRPr="00405C4C">
        <w:rPr>
          <w:rFonts w:ascii="Times New Roman" w:eastAsia="Times New Roman" w:hAnsi="Times New Roman" w:cs="Times New Roman"/>
          <w:i/>
          <w:iCs/>
        </w:rPr>
        <w:t xml:space="preserve"> </w:t>
      </w:r>
      <w:r w:rsidR="00FE104D" w:rsidRPr="00405C4C">
        <w:rPr>
          <w:rFonts w:ascii="Times New Roman" w:eastAsia="Times New Roman" w:hAnsi="Times New Roman" w:cs="Times New Roman"/>
        </w:rPr>
        <w:t xml:space="preserve">for masculine plural and </w:t>
      </w:r>
      <w:r w:rsidR="00FE104D" w:rsidRPr="00405C4C">
        <w:rPr>
          <w:rFonts w:ascii="Times New Roman" w:eastAsia="Times New Roman" w:hAnsi="Times New Roman" w:cs="Times New Roman"/>
          <w:i/>
          <w:iCs/>
        </w:rPr>
        <w:t>-</w:t>
      </w:r>
      <w:proofErr w:type="spellStart"/>
      <w:r w:rsidR="00FE104D" w:rsidRPr="00405C4C">
        <w:rPr>
          <w:rFonts w:ascii="Times New Roman" w:eastAsia="Times New Roman" w:hAnsi="Times New Roman" w:cs="Times New Roman"/>
          <w:i/>
          <w:iCs/>
        </w:rPr>
        <w:t>ot</w:t>
      </w:r>
      <w:proofErr w:type="spellEnd"/>
      <w:r w:rsidR="00FE104D" w:rsidRPr="00405C4C">
        <w:rPr>
          <w:rFonts w:ascii="Times New Roman" w:eastAsia="Times New Roman" w:hAnsi="Times New Roman" w:cs="Times New Roman"/>
        </w:rPr>
        <w:t xml:space="preserve"> for feminine plural, regardless the </w:t>
      </w:r>
      <w:r>
        <w:rPr>
          <w:rFonts w:ascii="Times New Roman" w:eastAsia="Times New Roman" w:hAnsi="Times New Roman" w:cs="Times New Roman"/>
        </w:rPr>
        <w:t xml:space="preserve">irregularity status </w:t>
      </w:r>
      <w:r w:rsidR="00D911EC">
        <w:rPr>
          <w:rFonts w:ascii="Times New Roman" w:eastAsia="Times New Roman" w:hAnsi="Times New Roman" w:cs="Times New Roman"/>
        </w:rPr>
        <w:t xml:space="preserve">of </w:t>
      </w:r>
      <w:r>
        <w:rPr>
          <w:rFonts w:ascii="Times New Roman" w:eastAsia="Times New Roman" w:hAnsi="Times New Roman" w:cs="Times New Roman"/>
        </w:rPr>
        <w:t xml:space="preserve">the singular </w:t>
      </w:r>
      <w:r w:rsidR="00F429A8">
        <w:rPr>
          <w:rFonts w:ascii="Times New Roman" w:eastAsia="Times New Roman" w:hAnsi="Times New Roman" w:cs="Times New Roman"/>
        </w:rPr>
        <w:t>noun, without</w:t>
      </w:r>
      <w:r w:rsidR="00D83EC0">
        <w:rPr>
          <w:rFonts w:ascii="Times New Roman" w:eastAsia="Times New Roman" w:hAnsi="Times New Roman" w:cs="Times New Roman"/>
        </w:rPr>
        <w:t xml:space="preserve"> exception</w:t>
      </w:r>
      <w:r w:rsidR="00213E92" w:rsidRPr="00405C4C">
        <w:rPr>
          <w:rFonts w:ascii="Times New Roman" w:eastAsia="Times New Roman" w:hAnsi="Times New Roman" w:cs="Times New Roman"/>
        </w:rPr>
        <w:t>.</w:t>
      </w:r>
    </w:p>
    <w:p w14:paraId="18C767E7" w14:textId="5C6CE088" w:rsidR="00FE104D" w:rsidRPr="00405C4C" w:rsidRDefault="00FE104D">
      <w:pPr>
        <w:spacing w:line="480" w:lineRule="auto"/>
        <w:ind w:left="720"/>
        <w:rPr>
          <w:rFonts w:ascii="Times New Roman" w:eastAsia="Times New Roman" w:hAnsi="Times New Roman" w:cs="Times New Roman"/>
          <w:lang w:val="es-ES"/>
        </w:rPr>
      </w:pPr>
      <w:r w:rsidRPr="00405C4C">
        <w:rPr>
          <w:rFonts w:ascii="Times New Roman" w:eastAsia="Times New Roman" w:hAnsi="Times New Roman" w:cs="Times New Roman"/>
          <w:lang w:val="es-ES"/>
        </w:rPr>
        <w:t>(</w:t>
      </w:r>
      <w:r w:rsidR="007A42C8" w:rsidRPr="00405C4C">
        <w:rPr>
          <w:rFonts w:ascii="Times New Roman" w:eastAsia="Times New Roman" w:hAnsi="Times New Roman" w:cs="Times New Roman"/>
          <w:lang w:val="es-ES"/>
        </w:rPr>
        <w:t>4</w:t>
      </w:r>
      <w:r w:rsidRPr="00405C4C">
        <w:rPr>
          <w:rFonts w:ascii="Times New Roman" w:eastAsia="Times New Roman" w:hAnsi="Times New Roman" w:cs="Times New Roman"/>
          <w:lang w:val="es-ES"/>
        </w:rPr>
        <w:t xml:space="preserve">) </w:t>
      </w:r>
      <w:r w:rsidR="007A42C8" w:rsidRPr="00405C4C">
        <w:rPr>
          <w:rFonts w:ascii="Times New Roman" w:eastAsia="Times New Roman" w:hAnsi="Times New Roman" w:cs="Times New Roman"/>
          <w:lang w:val="es-ES"/>
        </w:rPr>
        <w:t xml:space="preserve">   a. </w:t>
      </w:r>
      <w:proofErr w:type="spellStart"/>
      <w:r w:rsidRPr="00405C4C">
        <w:rPr>
          <w:rFonts w:ascii="Times New Roman" w:eastAsia="Times New Roman" w:hAnsi="Times New Roman" w:cs="Times New Roman"/>
          <w:lang w:val="es-ES"/>
        </w:rPr>
        <w:t>ebe</w:t>
      </w:r>
      <w:proofErr w:type="spellEnd"/>
      <w:r w:rsidRPr="00405C4C">
        <w:rPr>
          <w:rFonts w:ascii="Times New Roman" w:eastAsia="Times New Roman" w:hAnsi="Times New Roman" w:cs="Times New Roman"/>
          <w:lang w:val="es-ES"/>
        </w:rPr>
        <w:t xml:space="preserve">-n </w:t>
      </w:r>
      <w:r w:rsidR="007A42C8" w:rsidRPr="00405C4C">
        <w:rPr>
          <w:rFonts w:ascii="Times New Roman" w:eastAsia="Times New Roman" w:hAnsi="Times New Roman" w:cs="Times New Roman"/>
          <w:lang w:val="es-ES"/>
        </w:rPr>
        <w:t xml:space="preserve">              </w:t>
      </w:r>
      <w:proofErr w:type="spellStart"/>
      <w:r w:rsidRPr="00405C4C">
        <w:rPr>
          <w:rFonts w:ascii="Times New Roman" w:eastAsia="Times New Roman" w:hAnsi="Times New Roman" w:cs="Times New Roman"/>
          <w:lang w:val="es-ES"/>
        </w:rPr>
        <w:t>kados</w:t>
      </w:r>
      <w:proofErr w:type="spellEnd"/>
      <w:r w:rsidRPr="00405C4C">
        <w:rPr>
          <w:rFonts w:ascii="Times New Roman" w:eastAsia="Times New Roman" w:hAnsi="Times New Roman" w:cs="Times New Roman"/>
          <w:lang w:val="es-ES"/>
        </w:rPr>
        <w:t>-ha</w:t>
      </w:r>
    </w:p>
    <w:p w14:paraId="34E9C9A8" w14:textId="22BE9C52" w:rsidR="00FE104D" w:rsidRPr="00405C4C" w:rsidRDefault="00FE104D">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lang w:val="es-ES"/>
        </w:rPr>
        <w:t xml:space="preserve">       </w:t>
      </w:r>
      <w:r w:rsidR="007A42C8" w:rsidRPr="00405C4C">
        <w:rPr>
          <w:rFonts w:ascii="Times New Roman" w:eastAsia="Times New Roman" w:hAnsi="Times New Roman" w:cs="Times New Roman"/>
          <w:lang w:val="es-ES"/>
        </w:rPr>
        <w:t xml:space="preserve">     </w:t>
      </w:r>
      <w:r w:rsidRPr="00D4643D">
        <w:rPr>
          <w:rFonts w:ascii="Times New Roman" w:eastAsia="Times New Roman" w:hAnsi="Times New Roman" w:cs="Times New Roman"/>
          <w:lang w:val="es-ES"/>
        </w:rPr>
        <w:t>stone-F</w:t>
      </w:r>
      <w:r w:rsidR="007A42C8" w:rsidRPr="00D4643D">
        <w:rPr>
          <w:rFonts w:ascii="Times New Roman" w:eastAsia="Times New Roman" w:hAnsi="Times New Roman" w:cs="Times New Roman"/>
          <w:lang w:val="es-ES"/>
        </w:rPr>
        <w:t>.</w:t>
      </w:r>
      <w:r w:rsidRPr="00D4643D">
        <w:rPr>
          <w:rFonts w:ascii="Times New Roman" w:eastAsia="Times New Roman" w:hAnsi="Times New Roman" w:cs="Times New Roman"/>
          <w:lang w:val="es-ES"/>
        </w:rPr>
        <w:t>S</w:t>
      </w:r>
      <w:r w:rsidR="007A42C8" w:rsidRPr="00D4643D">
        <w:rPr>
          <w:rFonts w:ascii="Times New Roman" w:eastAsia="Times New Roman" w:hAnsi="Times New Roman" w:cs="Times New Roman"/>
          <w:lang w:val="es-ES"/>
        </w:rPr>
        <w:t xml:space="preserve">G.  </w:t>
      </w:r>
      <w:r w:rsidR="00245FDD" w:rsidRPr="00D4643D">
        <w:rPr>
          <w:rFonts w:ascii="Times New Roman" w:eastAsia="Times New Roman" w:hAnsi="Times New Roman" w:cs="Times New Roman"/>
          <w:lang w:val="es-ES"/>
        </w:rPr>
        <w:t xml:space="preserve">    </w:t>
      </w:r>
      <w:r w:rsidRPr="00405C4C">
        <w:rPr>
          <w:rFonts w:ascii="Times New Roman" w:eastAsia="Times New Roman" w:hAnsi="Times New Roman" w:cs="Times New Roman"/>
        </w:rPr>
        <w:t>holly-F</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S</w:t>
      </w:r>
      <w:r w:rsidR="007A42C8" w:rsidRPr="00405C4C">
        <w:rPr>
          <w:rFonts w:ascii="Times New Roman" w:eastAsia="Times New Roman" w:hAnsi="Times New Roman" w:cs="Times New Roman"/>
        </w:rPr>
        <w:t>G</w:t>
      </w:r>
    </w:p>
    <w:p w14:paraId="07EA097A" w14:textId="31F31768" w:rsidR="00FE104D" w:rsidRPr="00405C4C" w:rsidRDefault="00FE104D">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7A42C8" w:rsidRPr="00405C4C">
        <w:rPr>
          <w:rFonts w:ascii="Times New Roman" w:eastAsia="Times New Roman" w:hAnsi="Times New Roman" w:cs="Times New Roman"/>
        </w:rPr>
        <w:t xml:space="preserve">     </w:t>
      </w:r>
      <w:r w:rsidRPr="00405C4C">
        <w:rPr>
          <w:rFonts w:ascii="Times New Roman" w:eastAsia="Times New Roman" w:hAnsi="Times New Roman" w:cs="Times New Roman"/>
        </w:rPr>
        <w:t xml:space="preserve"> “holy stone”</w:t>
      </w:r>
    </w:p>
    <w:p w14:paraId="387A3FD3" w14:textId="70FF0C29" w:rsidR="00FE104D" w:rsidRPr="00405C4C" w:rsidRDefault="007A42C8">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b. </w:t>
      </w:r>
      <w:r w:rsidR="00FE104D" w:rsidRPr="00405C4C">
        <w:rPr>
          <w:rFonts w:ascii="Times New Roman" w:eastAsia="Times New Roman" w:hAnsi="Times New Roman" w:cs="Times New Roman"/>
        </w:rPr>
        <w:t xml:space="preserve"> </w:t>
      </w:r>
      <w:proofErr w:type="spellStart"/>
      <w:r w:rsidR="00FE104D" w:rsidRPr="00405C4C">
        <w:rPr>
          <w:rFonts w:ascii="Times New Roman" w:eastAsia="Times New Roman" w:hAnsi="Times New Roman" w:cs="Times New Roman"/>
        </w:rPr>
        <w:t>aban-im</w:t>
      </w:r>
      <w:proofErr w:type="spellEnd"/>
      <w:r w:rsidR="00FE104D" w:rsidRPr="00405C4C">
        <w:rPr>
          <w:rFonts w:ascii="Times New Roman" w:eastAsia="Times New Roman" w:hAnsi="Times New Roman" w:cs="Times New Roman"/>
        </w:rPr>
        <w:t xml:space="preserve"> </w:t>
      </w:r>
      <w:proofErr w:type="spellStart"/>
      <w:r w:rsidR="00FE104D" w:rsidRPr="00405C4C">
        <w:rPr>
          <w:rFonts w:ascii="Times New Roman" w:eastAsia="Times New Roman" w:hAnsi="Times New Roman" w:cs="Times New Roman"/>
        </w:rPr>
        <w:t>kadosh-ot</w:t>
      </w:r>
      <w:proofErr w:type="spellEnd"/>
    </w:p>
    <w:p w14:paraId="44EF4576" w14:textId="181FB7D1" w:rsidR="00FE104D" w:rsidRPr="00405C4C" w:rsidRDefault="00FE104D">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stones-M</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P</w:t>
      </w:r>
      <w:r w:rsidR="007A42C8" w:rsidRPr="00405C4C">
        <w:rPr>
          <w:rFonts w:ascii="Times New Roman" w:eastAsia="Times New Roman" w:hAnsi="Times New Roman" w:cs="Times New Roman"/>
        </w:rPr>
        <w:t xml:space="preserve">L </w:t>
      </w:r>
      <w:r w:rsidRPr="00405C4C">
        <w:rPr>
          <w:rFonts w:ascii="Times New Roman" w:eastAsia="Times New Roman" w:hAnsi="Times New Roman" w:cs="Times New Roman"/>
        </w:rPr>
        <w:t xml:space="preserve">  holly-F</w:t>
      </w:r>
      <w:r w:rsidR="007A42C8" w:rsidRPr="00405C4C">
        <w:rPr>
          <w:rFonts w:ascii="Times New Roman" w:eastAsia="Times New Roman" w:hAnsi="Times New Roman" w:cs="Times New Roman"/>
        </w:rPr>
        <w:t>.</w:t>
      </w:r>
      <w:r w:rsidRPr="00405C4C">
        <w:rPr>
          <w:rFonts w:ascii="Times New Roman" w:eastAsia="Times New Roman" w:hAnsi="Times New Roman" w:cs="Times New Roman"/>
        </w:rPr>
        <w:t>P</w:t>
      </w:r>
      <w:r w:rsidR="007A42C8" w:rsidRPr="00405C4C">
        <w:rPr>
          <w:rFonts w:ascii="Times New Roman" w:eastAsia="Times New Roman" w:hAnsi="Times New Roman" w:cs="Times New Roman"/>
        </w:rPr>
        <w:t>L.</w:t>
      </w:r>
    </w:p>
    <w:p w14:paraId="2A48A878" w14:textId="77777777" w:rsidR="00FE104D" w:rsidRPr="00405C4C" w:rsidRDefault="00FE104D">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lastRenderedPageBreak/>
        <w:t xml:space="preserve">           “holly stones”</w:t>
      </w:r>
    </w:p>
    <w:p w14:paraId="56B1888A" w14:textId="0AF26346" w:rsidR="00FE104D"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Within the DP, Hebrew exhibits syntactic agreement with adjectives</w:t>
      </w:r>
      <w:r w:rsidR="00D42E6F">
        <w:rPr>
          <w:rFonts w:ascii="Times New Roman" w:eastAsia="Times New Roman" w:hAnsi="Times New Roman" w:cs="Times New Roman"/>
        </w:rPr>
        <w:t>,</w:t>
      </w:r>
      <w:r w:rsidRPr="00405C4C">
        <w:rPr>
          <w:rFonts w:ascii="Times New Roman" w:eastAsia="Times New Roman" w:hAnsi="Times New Roman" w:cs="Times New Roman"/>
        </w:rPr>
        <w:t xml:space="preserve"> but not with determiners. The definite and indefinite determiners are not marked</w:t>
      </w:r>
      <w:r w:rsidR="00D42E6F">
        <w:rPr>
          <w:rFonts w:ascii="Times New Roman" w:eastAsia="Times New Roman" w:hAnsi="Times New Roman" w:cs="Times New Roman"/>
        </w:rPr>
        <w:t xml:space="preserve"> for </w:t>
      </w:r>
      <w:r w:rsidRPr="00405C4C">
        <w:rPr>
          <w:rFonts w:ascii="Times New Roman" w:eastAsia="Times New Roman" w:hAnsi="Times New Roman" w:cs="Times New Roman"/>
        </w:rPr>
        <w:t>gender nor number</w:t>
      </w:r>
      <w:r w:rsidR="004C18B1" w:rsidRPr="00405C4C">
        <w:rPr>
          <w:rFonts w:ascii="Times New Roman" w:eastAsia="Times New Roman" w:hAnsi="Times New Roman" w:cs="Times New Roman"/>
        </w:rPr>
        <w:t xml:space="preserve">. </w:t>
      </w:r>
      <w:r w:rsidRPr="00405C4C">
        <w:rPr>
          <w:rFonts w:ascii="Times New Roman" w:eastAsia="Times New Roman" w:hAnsi="Times New Roman" w:cs="Times New Roman"/>
        </w:rPr>
        <w:t xml:space="preserve">In the </w:t>
      </w:r>
      <w:r w:rsidR="004C18B1" w:rsidRPr="00405C4C">
        <w:rPr>
          <w:rFonts w:ascii="Times New Roman" w:eastAsia="Times New Roman" w:hAnsi="Times New Roman" w:cs="Times New Roman"/>
        </w:rPr>
        <w:t xml:space="preserve">following examples, </w:t>
      </w:r>
      <w:r w:rsidRPr="00405C4C">
        <w:rPr>
          <w:rFonts w:ascii="Times New Roman" w:eastAsia="Times New Roman" w:hAnsi="Times New Roman" w:cs="Times New Roman"/>
        </w:rPr>
        <w:t>the definite determiner does not show any ending matching with gender nouns.</w:t>
      </w:r>
    </w:p>
    <w:p w14:paraId="1D6734DF" w14:textId="03827FD4" w:rsidR="004C18B1" w:rsidRPr="00405C4C" w:rsidRDefault="004C18B1">
      <w:pPr>
        <w:spacing w:line="480" w:lineRule="auto"/>
        <w:ind w:left="720"/>
        <w:rPr>
          <w:rFonts w:ascii="Times New Roman" w:eastAsia="Times New Roman" w:hAnsi="Times New Roman" w:cs="Times New Roman"/>
          <w:lang w:val="es-ES"/>
        </w:rPr>
      </w:pPr>
      <w:r w:rsidRPr="00405C4C">
        <w:rPr>
          <w:rFonts w:ascii="Times New Roman" w:eastAsia="Times New Roman" w:hAnsi="Times New Roman" w:cs="Times New Roman"/>
          <w:lang w:val="es-ES"/>
        </w:rPr>
        <w:t>(</w:t>
      </w:r>
      <w:r w:rsidR="00CF4662" w:rsidRPr="00405C4C">
        <w:rPr>
          <w:rFonts w:ascii="Times New Roman" w:eastAsia="Times New Roman" w:hAnsi="Times New Roman" w:cs="Times New Roman"/>
          <w:lang w:val="es-ES"/>
        </w:rPr>
        <w:t>5</w:t>
      </w:r>
      <w:r w:rsidRPr="00405C4C">
        <w:rPr>
          <w:rFonts w:ascii="Times New Roman" w:eastAsia="Times New Roman" w:hAnsi="Times New Roman" w:cs="Times New Roman"/>
          <w:lang w:val="es-ES"/>
        </w:rPr>
        <w:t>)</w:t>
      </w:r>
      <w:r w:rsidR="003362B6" w:rsidRPr="00405C4C">
        <w:rPr>
          <w:rFonts w:ascii="Times New Roman" w:eastAsia="Times New Roman" w:hAnsi="Times New Roman" w:cs="Times New Roman"/>
          <w:lang w:val="es-ES"/>
        </w:rPr>
        <w:t xml:space="preserve">    a. </w:t>
      </w:r>
      <w:r w:rsidRPr="00405C4C">
        <w:rPr>
          <w:rFonts w:ascii="Times New Roman" w:eastAsia="Times New Roman" w:hAnsi="Times New Roman" w:cs="Times New Roman"/>
          <w:lang w:val="es-ES"/>
        </w:rPr>
        <w:t xml:space="preserve"> ha </w:t>
      </w:r>
      <w:proofErr w:type="spellStart"/>
      <w:r w:rsidRPr="00405C4C">
        <w:rPr>
          <w:rFonts w:ascii="Times New Roman" w:eastAsia="Times New Roman" w:hAnsi="Times New Roman" w:cs="Times New Roman"/>
          <w:lang w:val="es-ES"/>
        </w:rPr>
        <w:t>ebe</w:t>
      </w:r>
      <w:proofErr w:type="spellEnd"/>
      <w:r w:rsidRPr="00405C4C">
        <w:rPr>
          <w:rFonts w:ascii="Times New Roman" w:eastAsia="Times New Roman" w:hAnsi="Times New Roman" w:cs="Times New Roman"/>
          <w:lang w:val="es-ES"/>
        </w:rPr>
        <w:t>-n</w:t>
      </w:r>
      <w:r w:rsidR="003362B6" w:rsidRPr="00405C4C">
        <w:rPr>
          <w:rFonts w:ascii="Times New Roman" w:eastAsia="Times New Roman" w:hAnsi="Times New Roman" w:cs="Times New Roman"/>
          <w:lang w:val="es-ES"/>
        </w:rPr>
        <w:t xml:space="preserve">              </w:t>
      </w:r>
      <w:r w:rsidRPr="00405C4C">
        <w:rPr>
          <w:rFonts w:ascii="Times New Roman" w:eastAsia="Times New Roman" w:hAnsi="Times New Roman" w:cs="Times New Roman"/>
          <w:lang w:val="es-ES"/>
        </w:rPr>
        <w:t xml:space="preserve"> ha-</w:t>
      </w:r>
      <w:proofErr w:type="spellStart"/>
      <w:r w:rsidRPr="00405C4C">
        <w:rPr>
          <w:rFonts w:ascii="Times New Roman" w:eastAsia="Times New Roman" w:hAnsi="Times New Roman" w:cs="Times New Roman"/>
          <w:lang w:val="es-ES"/>
        </w:rPr>
        <w:t>kados</w:t>
      </w:r>
      <w:proofErr w:type="spellEnd"/>
      <w:r w:rsidRPr="00405C4C">
        <w:rPr>
          <w:rFonts w:ascii="Times New Roman" w:eastAsia="Times New Roman" w:hAnsi="Times New Roman" w:cs="Times New Roman"/>
          <w:lang w:val="es-ES"/>
        </w:rPr>
        <w:t>-ha</w:t>
      </w:r>
    </w:p>
    <w:p w14:paraId="1B64063D" w14:textId="7A3AF849" w:rsidR="004C18B1" w:rsidRPr="00405C4C" w:rsidRDefault="004C18B1">
      <w:pPr>
        <w:spacing w:line="480" w:lineRule="auto"/>
        <w:ind w:left="720"/>
        <w:rPr>
          <w:rFonts w:ascii="Times New Roman" w:eastAsia="Times New Roman" w:hAnsi="Times New Roman" w:cs="Times New Roman"/>
        </w:rPr>
      </w:pPr>
      <w:r w:rsidRPr="00D4643D">
        <w:rPr>
          <w:rFonts w:ascii="Times New Roman" w:eastAsia="Times New Roman" w:hAnsi="Times New Roman" w:cs="Times New Roman"/>
          <w:lang w:val="es-ES"/>
        </w:rPr>
        <w:t xml:space="preserve">      </w:t>
      </w:r>
      <w:r w:rsidR="003362B6" w:rsidRPr="00D4643D">
        <w:rPr>
          <w:rFonts w:ascii="Times New Roman" w:eastAsia="Times New Roman" w:hAnsi="Times New Roman" w:cs="Times New Roman"/>
          <w:lang w:val="es-ES"/>
        </w:rPr>
        <w:t xml:space="preserve">     </w:t>
      </w:r>
      <w:r w:rsidR="00F219DD" w:rsidRPr="00405C4C">
        <w:rPr>
          <w:rFonts w:ascii="Times New Roman" w:eastAsia="Times New Roman" w:hAnsi="Times New Roman" w:cs="Times New Roman"/>
        </w:rPr>
        <w:t>The stone</w:t>
      </w:r>
      <w:r w:rsidRPr="00405C4C">
        <w:rPr>
          <w:rFonts w:ascii="Times New Roman" w:eastAsia="Times New Roman" w:hAnsi="Times New Roman" w:cs="Times New Roman"/>
        </w:rPr>
        <w:t>-F</w:t>
      </w:r>
      <w:r w:rsidR="003362B6" w:rsidRPr="00405C4C">
        <w:rPr>
          <w:rFonts w:ascii="Times New Roman" w:eastAsia="Times New Roman" w:hAnsi="Times New Roman" w:cs="Times New Roman"/>
        </w:rPr>
        <w:t>.</w:t>
      </w:r>
      <w:r w:rsidRPr="00405C4C">
        <w:rPr>
          <w:rFonts w:ascii="Times New Roman" w:eastAsia="Times New Roman" w:hAnsi="Times New Roman" w:cs="Times New Roman"/>
        </w:rPr>
        <w:t>S</w:t>
      </w:r>
      <w:r w:rsidR="003362B6" w:rsidRPr="00405C4C">
        <w:rPr>
          <w:rFonts w:ascii="Times New Roman" w:eastAsia="Times New Roman" w:hAnsi="Times New Roman" w:cs="Times New Roman"/>
        </w:rPr>
        <w:t>G.</w:t>
      </w:r>
      <w:r w:rsidRPr="00405C4C">
        <w:rPr>
          <w:rFonts w:ascii="Times New Roman" w:eastAsia="Times New Roman" w:hAnsi="Times New Roman" w:cs="Times New Roman"/>
        </w:rPr>
        <w:t xml:space="preserve"> </w:t>
      </w:r>
      <w:r w:rsidR="00245FDD">
        <w:rPr>
          <w:rFonts w:ascii="Times New Roman" w:eastAsia="Times New Roman" w:hAnsi="Times New Roman" w:cs="Times New Roman"/>
        </w:rPr>
        <w:t xml:space="preserve">    </w:t>
      </w:r>
      <w:r w:rsidRPr="00405C4C">
        <w:rPr>
          <w:rFonts w:ascii="Times New Roman" w:eastAsia="Times New Roman" w:hAnsi="Times New Roman" w:cs="Times New Roman"/>
        </w:rPr>
        <w:t>the holly-F</w:t>
      </w:r>
      <w:r w:rsidR="003362B6" w:rsidRPr="00405C4C">
        <w:rPr>
          <w:rFonts w:ascii="Times New Roman" w:eastAsia="Times New Roman" w:hAnsi="Times New Roman" w:cs="Times New Roman"/>
        </w:rPr>
        <w:t>.</w:t>
      </w:r>
      <w:r w:rsidRPr="00405C4C">
        <w:rPr>
          <w:rFonts w:ascii="Times New Roman" w:eastAsia="Times New Roman" w:hAnsi="Times New Roman" w:cs="Times New Roman"/>
        </w:rPr>
        <w:t>S</w:t>
      </w:r>
      <w:r w:rsidR="003362B6" w:rsidRPr="00405C4C">
        <w:rPr>
          <w:rFonts w:ascii="Times New Roman" w:eastAsia="Times New Roman" w:hAnsi="Times New Roman" w:cs="Times New Roman"/>
        </w:rPr>
        <w:t>G</w:t>
      </w:r>
    </w:p>
    <w:p w14:paraId="6750009D" w14:textId="55057BC1" w:rsidR="004C18B1" w:rsidRPr="00405C4C" w:rsidRDefault="004C18B1">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3362B6" w:rsidRPr="00405C4C">
        <w:rPr>
          <w:rFonts w:ascii="Times New Roman" w:eastAsia="Times New Roman" w:hAnsi="Times New Roman" w:cs="Times New Roman"/>
        </w:rPr>
        <w:t xml:space="preserve">    </w:t>
      </w:r>
      <w:r w:rsidR="00F219DD" w:rsidRPr="00405C4C">
        <w:rPr>
          <w:rFonts w:ascii="Times New Roman" w:eastAsia="Times New Roman" w:hAnsi="Times New Roman" w:cs="Times New Roman"/>
        </w:rPr>
        <w:t>“the</w:t>
      </w:r>
      <w:r w:rsidRPr="00405C4C">
        <w:rPr>
          <w:rFonts w:ascii="Times New Roman" w:eastAsia="Times New Roman" w:hAnsi="Times New Roman" w:cs="Times New Roman"/>
        </w:rPr>
        <w:t xml:space="preserve"> holy stone”</w:t>
      </w:r>
    </w:p>
    <w:p w14:paraId="0334788E" w14:textId="1D5B1651" w:rsidR="004C18B1" w:rsidRPr="00343135" w:rsidRDefault="003362B6">
      <w:pPr>
        <w:spacing w:line="480" w:lineRule="auto"/>
        <w:ind w:left="720"/>
        <w:rPr>
          <w:rFonts w:ascii="Times New Roman" w:eastAsia="Times New Roman" w:hAnsi="Times New Roman" w:cs="Times New Roman"/>
        </w:rPr>
      </w:pPr>
      <w:r w:rsidRPr="00343135">
        <w:rPr>
          <w:rFonts w:ascii="Times New Roman" w:eastAsia="Times New Roman" w:hAnsi="Times New Roman" w:cs="Times New Roman"/>
        </w:rPr>
        <w:t xml:space="preserve">         b. </w:t>
      </w:r>
      <w:r w:rsidR="00F219DD" w:rsidRPr="00343135">
        <w:rPr>
          <w:rFonts w:ascii="Times New Roman" w:eastAsia="Times New Roman" w:hAnsi="Times New Roman" w:cs="Times New Roman"/>
        </w:rPr>
        <w:t xml:space="preserve"> ha</w:t>
      </w:r>
      <w:r w:rsidR="004C18B1" w:rsidRPr="00343135">
        <w:rPr>
          <w:rFonts w:ascii="Times New Roman" w:eastAsia="Times New Roman" w:hAnsi="Times New Roman" w:cs="Times New Roman"/>
        </w:rPr>
        <w:t xml:space="preserve"> </w:t>
      </w:r>
      <w:proofErr w:type="spellStart"/>
      <w:r w:rsidR="004C18B1" w:rsidRPr="00343135">
        <w:rPr>
          <w:rFonts w:ascii="Times New Roman" w:eastAsia="Times New Roman" w:hAnsi="Times New Roman" w:cs="Times New Roman"/>
        </w:rPr>
        <w:t>aban-im</w:t>
      </w:r>
      <w:proofErr w:type="spellEnd"/>
      <w:r w:rsidR="004C18B1" w:rsidRPr="00343135">
        <w:rPr>
          <w:rFonts w:ascii="Times New Roman" w:eastAsia="Times New Roman" w:hAnsi="Times New Roman" w:cs="Times New Roman"/>
        </w:rPr>
        <w:t xml:space="preserve"> </w:t>
      </w:r>
      <w:r w:rsidRPr="00343135">
        <w:rPr>
          <w:rFonts w:ascii="Times New Roman" w:eastAsia="Times New Roman" w:hAnsi="Times New Roman" w:cs="Times New Roman"/>
        </w:rPr>
        <w:t xml:space="preserve">             </w:t>
      </w:r>
      <w:r w:rsidR="004C18B1" w:rsidRPr="00343135">
        <w:rPr>
          <w:rFonts w:ascii="Times New Roman" w:eastAsia="Times New Roman" w:hAnsi="Times New Roman" w:cs="Times New Roman"/>
        </w:rPr>
        <w:t xml:space="preserve">ha </w:t>
      </w:r>
      <w:proofErr w:type="spellStart"/>
      <w:r w:rsidR="004C18B1" w:rsidRPr="00343135">
        <w:rPr>
          <w:rFonts w:ascii="Times New Roman" w:eastAsia="Times New Roman" w:hAnsi="Times New Roman" w:cs="Times New Roman"/>
        </w:rPr>
        <w:t>kadosh-ot</w:t>
      </w:r>
      <w:proofErr w:type="spellEnd"/>
    </w:p>
    <w:p w14:paraId="0F019A2F" w14:textId="5D2520C3" w:rsidR="004C18B1" w:rsidRPr="00405C4C" w:rsidRDefault="004C18B1">
      <w:pPr>
        <w:spacing w:line="480" w:lineRule="auto"/>
        <w:ind w:left="720"/>
        <w:rPr>
          <w:rFonts w:ascii="Times New Roman" w:eastAsia="Times New Roman" w:hAnsi="Times New Roman" w:cs="Times New Roman"/>
        </w:rPr>
      </w:pPr>
      <w:r w:rsidRPr="00343135">
        <w:rPr>
          <w:rFonts w:ascii="Times New Roman" w:eastAsia="Times New Roman" w:hAnsi="Times New Roman" w:cs="Times New Roman"/>
        </w:rPr>
        <w:t xml:space="preserve">         </w:t>
      </w:r>
      <w:r w:rsidR="003362B6" w:rsidRPr="00343135">
        <w:rPr>
          <w:rFonts w:ascii="Times New Roman" w:eastAsia="Times New Roman" w:hAnsi="Times New Roman" w:cs="Times New Roman"/>
        </w:rPr>
        <w:t xml:space="preserve">     </w:t>
      </w:r>
      <w:r w:rsidRPr="00405C4C">
        <w:rPr>
          <w:rFonts w:ascii="Times New Roman" w:eastAsia="Times New Roman" w:hAnsi="Times New Roman" w:cs="Times New Roman"/>
        </w:rPr>
        <w:t xml:space="preserve">The </w:t>
      </w:r>
      <w:r w:rsidR="003362B6" w:rsidRPr="00405C4C">
        <w:rPr>
          <w:rFonts w:ascii="Times New Roman" w:eastAsia="Times New Roman" w:hAnsi="Times New Roman" w:cs="Times New Roman"/>
        </w:rPr>
        <w:t>s</w:t>
      </w:r>
      <w:r w:rsidRPr="00405C4C">
        <w:rPr>
          <w:rFonts w:ascii="Times New Roman" w:eastAsia="Times New Roman" w:hAnsi="Times New Roman" w:cs="Times New Roman"/>
        </w:rPr>
        <w:t>tones-</w:t>
      </w:r>
      <w:r w:rsidR="00F219DD" w:rsidRPr="00405C4C">
        <w:rPr>
          <w:rFonts w:ascii="Times New Roman" w:eastAsia="Times New Roman" w:hAnsi="Times New Roman" w:cs="Times New Roman"/>
        </w:rPr>
        <w:t>M</w:t>
      </w:r>
      <w:r w:rsidR="003362B6" w:rsidRPr="00405C4C">
        <w:rPr>
          <w:rFonts w:ascii="Times New Roman" w:eastAsia="Times New Roman" w:hAnsi="Times New Roman" w:cs="Times New Roman"/>
        </w:rPr>
        <w:t>.</w:t>
      </w:r>
      <w:r w:rsidR="00F219DD" w:rsidRPr="00405C4C">
        <w:rPr>
          <w:rFonts w:ascii="Times New Roman" w:eastAsia="Times New Roman" w:hAnsi="Times New Roman" w:cs="Times New Roman"/>
        </w:rPr>
        <w:t>P</w:t>
      </w:r>
      <w:r w:rsidR="003362B6" w:rsidRPr="00405C4C">
        <w:rPr>
          <w:rFonts w:ascii="Times New Roman" w:eastAsia="Times New Roman" w:hAnsi="Times New Roman" w:cs="Times New Roman"/>
        </w:rPr>
        <w:t xml:space="preserve">L.   </w:t>
      </w:r>
      <w:r w:rsidR="00F219DD" w:rsidRPr="00405C4C">
        <w:rPr>
          <w:rFonts w:ascii="Times New Roman" w:eastAsia="Times New Roman" w:hAnsi="Times New Roman" w:cs="Times New Roman"/>
        </w:rPr>
        <w:t>the</w:t>
      </w:r>
      <w:r w:rsidRPr="00405C4C">
        <w:rPr>
          <w:rFonts w:ascii="Times New Roman" w:eastAsia="Times New Roman" w:hAnsi="Times New Roman" w:cs="Times New Roman"/>
        </w:rPr>
        <w:t xml:space="preserve"> holly-F</w:t>
      </w:r>
      <w:r w:rsidR="003362B6" w:rsidRPr="00405C4C">
        <w:rPr>
          <w:rFonts w:ascii="Times New Roman" w:eastAsia="Times New Roman" w:hAnsi="Times New Roman" w:cs="Times New Roman"/>
        </w:rPr>
        <w:t>.</w:t>
      </w:r>
      <w:r w:rsidRPr="00405C4C">
        <w:rPr>
          <w:rFonts w:ascii="Times New Roman" w:eastAsia="Times New Roman" w:hAnsi="Times New Roman" w:cs="Times New Roman"/>
        </w:rPr>
        <w:t>P</w:t>
      </w:r>
      <w:r w:rsidR="003362B6" w:rsidRPr="00405C4C">
        <w:rPr>
          <w:rFonts w:ascii="Times New Roman" w:eastAsia="Times New Roman" w:hAnsi="Times New Roman" w:cs="Times New Roman"/>
        </w:rPr>
        <w:t>L</w:t>
      </w:r>
    </w:p>
    <w:p w14:paraId="4B84B233" w14:textId="43B8C2E4" w:rsidR="004C18B1" w:rsidRPr="00405C4C" w:rsidRDefault="004C18B1">
      <w:pPr>
        <w:spacing w:line="480" w:lineRule="auto"/>
        <w:ind w:left="720"/>
        <w:rPr>
          <w:rFonts w:ascii="Times New Roman" w:eastAsia="Times New Roman" w:hAnsi="Times New Roman" w:cs="Times New Roman"/>
        </w:rPr>
      </w:pPr>
      <w:r w:rsidRPr="00405C4C">
        <w:rPr>
          <w:rFonts w:ascii="Times New Roman" w:eastAsia="Times New Roman" w:hAnsi="Times New Roman" w:cs="Times New Roman"/>
        </w:rPr>
        <w:t xml:space="preserve">           </w:t>
      </w:r>
      <w:r w:rsidR="003362B6" w:rsidRPr="00405C4C">
        <w:rPr>
          <w:rFonts w:ascii="Times New Roman" w:eastAsia="Times New Roman" w:hAnsi="Times New Roman" w:cs="Times New Roman"/>
        </w:rPr>
        <w:t xml:space="preserve">    </w:t>
      </w:r>
      <w:r w:rsidRPr="00405C4C">
        <w:rPr>
          <w:rFonts w:ascii="Times New Roman" w:eastAsia="Times New Roman" w:hAnsi="Times New Roman" w:cs="Times New Roman"/>
        </w:rPr>
        <w:t>“the holly stones”</w:t>
      </w:r>
    </w:p>
    <w:p w14:paraId="73CFF597" w14:textId="5D51BF79" w:rsidR="00FE104D" w:rsidRPr="00D4643D" w:rsidRDefault="00D42E6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sum, </w:t>
      </w:r>
      <w:r w:rsidR="00FE104D" w:rsidRPr="00405C4C">
        <w:rPr>
          <w:rFonts w:ascii="Times New Roman" w:eastAsia="Times New Roman" w:hAnsi="Times New Roman" w:cs="Times New Roman"/>
        </w:rPr>
        <w:t>the two gender systems differ in the agreement process between constituent</w:t>
      </w:r>
      <w:r w:rsidR="00996C20">
        <w:rPr>
          <w:rFonts w:ascii="Times New Roman" w:eastAsia="Times New Roman" w:hAnsi="Times New Roman" w:cs="Times New Roman"/>
        </w:rPr>
        <w:t>s</w:t>
      </w:r>
      <w:r w:rsidR="00FE104D" w:rsidRPr="00405C4C">
        <w:rPr>
          <w:rFonts w:ascii="Times New Roman" w:eastAsia="Times New Roman" w:hAnsi="Times New Roman" w:cs="Times New Roman"/>
        </w:rPr>
        <w:t xml:space="preserve"> within the DP. The internal agreement process reflects a relationship between two head constituents. The relationship may be seen as sharing of a grammatical feature between the elements</w:t>
      </w:r>
      <w:r w:rsidR="00343135">
        <w:rPr>
          <w:rFonts w:ascii="Times New Roman" w:eastAsia="Times New Roman" w:hAnsi="Times New Roman" w:cs="Times New Roman"/>
        </w:rPr>
        <w:t xml:space="preserve"> (</w:t>
      </w:r>
      <w:proofErr w:type="spellStart"/>
      <w:r w:rsidR="00343135" w:rsidRPr="00405C4C">
        <w:rPr>
          <w:rFonts w:ascii="Times New Roman" w:eastAsia="Times New Roman" w:hAnsi="Times New Roman" w:cs="Times New Roman"/>
        </w:rPr>
        <w:t>Pesetsky</w:t>
      </w:r>
      <w:proofErr w:type="spellEnd"/>
      <w:r w:rsidR="00343135" w:rsidRPr="00405C4C">
        <w:rPr>
          <w:rFonts w:ascii="Times New Roman" w:eastAsia="Times New Roman" w:hAnsi="Times New Roman" w:cs="Times New Roman"/>
        </w:rPr>
        <w:t xml:space="preserve"> and </w:t>
      </w:r>
      <w:proofErr w:type="spellStart"/>
      <w:r w:rsidR="00343135" w:rsidRPr="00405C4C">
        <w:rPr>
          <w:rFonts w:ascii="Times New Roman" w:eastAsia="Times New Roman" w:hAnsi="Times New Roman" w:cs="Times New Roman"/>
        </w:rPr>
        <w:t>Torrego</w:t>
      </w:r>
      <w:proofErr w:type="spellEnd"/>
      <w:r w:rsidR="00343135">
        <w:rPr>
          <w:rFonts w:ascii="Times New Roman" w:eastAsia="Times New Roman" w:hAnsi="Times New Roman" w:cs="Times New Roman"/>
        </w:rPr>
        <w:t xml:space="preserve">, </w:t>
      </w:r>
      <w:r w:rsidR="00343135" w:rsidRPr="00405C4C">
        <w:rPr>
          <w:rFonts w:ascii="Times New Roman" w:eastAsia="Times New Roman" w:hAnsi="Times New Roman" w:cs="Times New Roman"/>
        </w:rPr>
        <w:t>2007</w:t>
      </w:r>
      <w:r w:rsidR="00343135">
        <w:rPr>
          <w:rFonts w:ascii="Times New Roman" w:eastAsia="Times New Roman" w:hAnsi="Times New Roman" w:cs="Times New Roman"/>
        </w:rPr>
        <w:t>)</w:t>
      </w:r>
      <w:r w:rsidR="00FE104D" w:rsidRPr="00405C4C">
        <w:rPr>
          <w:rFonts w:ascii="Times New Roman" w:eastAsia="Times New Roman" w:hAnsi="Times New Roman" w:cs="Times New Roman"/>
        </w:rPr>
        <w:t xml:space="preserve">. </w:t>
      </w:r>
      <w:r w:rsidR="00343135">
        <w:rPr>
          <w:rFonts w:ascii="Times New Roman" w:eastAsia="Times New Roman" w:hAnsi="Times New Roman" w:cs="Times New Roman"/>
        </w:rPr>
        <w:t xml:space="preserve">The authors argued </w:t>
      </w:r>
      <w:r w:rsidR="00343135" w:rsidRPr="00405C4C">
        <w:rPr>
          <w:rFonts w:ascii="Times New Roman" w:eastAsia="Times New Roman" w:hAnsi="Times New Roman" w:cs="Times New Roman"/>
        </w:rPr>
        <w:t>in</w:t>
      </w:r>
      <w:r w:rsidR="00FE104D" w:rsidRPr="00405C4C">
        <w:rPr>
          <w:rFonts w:ascii="Times New Roman" w:eastAsia="Times New Roman" w:hAnsi="Times New Roman" w:cs="Times New Roman"/>
        </w:rPr>
        <w:t xml:space="preserve"> favor of a view of Agree as feature sharing. They proposed that certain features on lexical items appear to come from the lexicon </w:t>
      </w:r>
      <w:r w:rsidR="004C18B1" w:rsidRPr="00405C4C">
        <w:rPr>
          <w:rFonts w:ascii="Times New Roman" w:eastAsia="Times New Roman" w:hAnsi="Times New Roman" w:cs="Times New Roman"/>
        </w:rPr>
        <w:t>unvalued and</w:t>
      </w:r>
      <w:r w:rsidR="00FE104D" w:rsidRPr="00405C4C">
        <w:rPr>
          <w:rFonts w:ascii="Times New Roman" w:eastAsia="Times New Roman" w:hAnsi="Times New Roman" w:cs="Times New Roman"/>
        </w:rPr>
        <w:t xml:space="preserve"> receive their value from a valued instance of the same feature, present on another lexical item.  </w:t>
      </w:r>
      <w:r w:rsidR="00FE104D" w:rsidRPr="00D4643D">
        <w:rPr>
          <w:rFonts w:ascii="Times New Roman" w:eastAsia="Times New Roman" w:hAnsi="Times New Roman" w:cs="Times New Roman"/>
        </w:rPr>
        <w:t xml:space="preserve">For </w:t>
      </w:r>
      <w:proofErr w:type="gramStart"/>
      <w:r w:rsidR="00FE104D" w:rsidRPr="00D4643D">
        <w:rPr>
          <w:rFonts w:ascii="Times New Roman" w:eastAsia="Times New Roman" w:hAnsi="Times New Roman" w:cs="Times New Roman"/>
        </w:rPr>
        <w:t>example</w:t>
      </w:r>
      <w:proofErr w:type="gramEnd"/>
      <w:r w:rsidR="00FE104D" w:rsidRPr="00D4643D">
        <w:rPr>
          <w:rFonts w:ascii="Times New Roman" w:eastAsia="Times New Roman" w:hAnsi="Times New Roman" w:cs="Times New Roman"/>
        </w:rPr>
        <w:t xml:space="preserve"> in:</w:t>
      </w:r>
    </w:p>
    <w:p w14:paraId="0C0D8B6F" w14:textId="7466D046" w:rsidR="00FE104D" w:rsidRPr="00D4643D" w:rsidRDefault="00FE104D">
      <w:pPr>
        <w:spacing w:line="480" w:lineRule="auto"/>
        <w:ind w:firstLine="720"/>
        <w:rPr>
          <w:rFonts w:ascii="Times New Roman" w:eastAsia="Times New Roman" w:hAnsi="Times New Roman" w:cs="Times New Roman"/>
        </w:rPr>
      </w:pPr>
      <w:r w:rsidRPr="00D4643D">
        <w:rPr>
          <w:rFonts w:ascii="Times New Roman" w:eastAsia="Times New Roman" w:hAnsi="Times New Roman" w:cs="Times New Roman"/>
        </w:rPr>
        <w:t>(</w:t>
      </w:r>
      <w:r w:rsidR="003362B6" w:rsidRPr="00D4643D">
        <w:rPr>
          <w:rFonts w:ascii="Times New Roman" w:eastAsia="Times New Roman" w:hAnsi="Times New Roman" w:cs="Times New Roman"/>
        </w:rPr>
        <w:t>6</w:t>
      </w:r>
      <w:r w:rsidRPr="00D4643D">
        <w:rPr>
          <w:rFonts w:ascii="Times New Roman" w:eastAsia="Times New Roman" w:hAnsi="Times New Roman" w:cs="Times New Roman"/>
        </w:rPr>
        <w:t>)  la</w:t>
      </w:r>
      <w:r w:rsidRPr="00D4643D">
        <w:rPr>
          <w:rFonts w:ascii="Times New Roman" w:eastAsia="Times New Roman" w:hAnsi="Times New Roman" w:cs="Times New Roman"/>
        </w:rPr>
        <w:tab/>
        <w:t xml:space="preserve">           </w:t>
      </w:r>
      <w:proofErr w:type="spellStart"/>
      <w:r w:rsidRPr="00D4643D">
        <w:rPr>
          <w:rFonts w:ascii="Times New Roman" w:eastAsia="Times New Roman" w:hAnsi="Times New Roman" w:cs="Times New Roman"/>
        </w:rPr>
        <w:t>canción</w:t>
      </w:r>
      <w:proofErr w:type="spellEnd"/>
      <w:r w:rsidRPr="00D4643D">
        <w:rPr>
          <w:rFonts w:ascii="Times New Roman" w:eastAsia="Times New Roman" w:hAnsi="Times New Roman" w:cs="Times New Roman"/>
        </w:rPr>
        <w:t xml:space="preserve">                </w:t>
      </w:r>
      <w:proofErr w:type="spellStart"/>
      <w:r w:rsidRPr="00D4643D">
        <w:rPr>
          <w:rFonts w:ascii="Times New Roman" w:eastAsia="Times New Roman" w:hAnsi="Times New Roman" w:cs="Times New Roman"/>
        </w:rPr>
        <w:t>bonita</w:t>
      </w:r>
      <w:proofErr w:type="spellEnd"/>
    </w:p>
    <w:p w14:paraId="7EAAD240" w14:textId="363D96C5" w:rsidR="00FE104D" w:rsidRPr="00047DB7" w:rsidRDefault="00FE104D">
      <w:pPr>
        <w:spacing w:line="480" w:lineRule="auto"/>
        <w:ind w:firstLine="720"/>
        <w:rPr>
          <w:rFonts w:ascii="Times New Roman" w:eastAsia="Times New Roman" w:hAnsi="Times New Roman" w:cs="Times New Roman"/>
        </w:rPr>
      </w:pPr>
      <w:r w:rsidRPr="00047DB7">
        <w:rPr>
          <w:rFonts w:ascii="Times New Roman" w:eastAsia="Times New Roman" w:hAnsi="Times New Roman" w:cs="Times New Roman"/>
        </w:rPr>
        <w:t xml:space="preserve">    D</w:t>
      </w:r>
      <w:r w:rsidR="00047DB7" w:rsidRPr="00047DB7">
        <w:rPr>
          <w:rFonts w:ascii="Times New Roman" w:eastAsia="Times New Roman" w:hAnsi="Times New Roman" w:cs="Times New Roman"/>
        </w:rPr>
        <w:t>ET</w:t>
      </w:r>
      <w:r w:rsidRPr="00047DB7">
        <w:rPr>
          <w:rFonts w:ascii="Times New Roman" w:eastAsia="Times New Roman" w:hAnsi="Times New Roman" w:cs="Times New Roman"/>
        </w:rPr>
        <w:t xml:space="preserve">                 N</w:t>
      </w:r>
      <w:r w:rsidR="00047DB7" w:rsidRPr="00047DB7">
        <w:rPr>
          <w:rFonts w:ascii="Times New Roman" w:eastAsia="Times New Roman" w:hAnsi="Times New Roman" w:cs="Times New Roman"/>
        </w:rPr>
        <w:t>OM</w:t>
      </w:r>
      <w:r w:rsidRPr="00047DB7">
        <w:rPr>
          <w:rFonts w:ascii="Times New Roman" w:eastAsia="Times New Roman" w:hAnsi="Times New Roman" w:cs="Times New Roman"/>
        </w:rPr>
        <w:t xml:space="preserve">                   A</w:t>
      </w:r>
      <w:r w:rsidR="00047DB7" w:rsidRPr="00047DB7">
        <w:rPr>
          <w:rFonts w:ascii="Times New Roman" w:eastAsia="Times New Roman" w:hAnsi="Times New Roman" w:cs="Times New Roman"/>
        </w:rPr>
        <w:t>DJ</w:t>
      </w:r>
    </w:p>
    <w:p w14:paraId="7A50D28A" w14:textId="33022BBC" w:rsidR="00FE104D" w:rsidRPr="00047DB7" w:rsidRDefault="00FE104D">
      <w:pPr>
        <w:spacing w:line="480" w:lineRule="auto"/>
        <w:ind w:firstLine="720"/>
        <w:rPr>
          <w:rFonts w:ascii="Times New Roman" w:eastAsia="Times New Roman" w:hAnsi="Times New Roman" w:cs="Times New Roman"/>
        </w:rPr>
      </w:pPr>
      <w:r w:rsidRPr="00047DB7">
        <w:rPr>
          <w:rFonts w:ascii="Times New Roman" w:eastAsia="Times New Roman" w:hAnsi="Times New Roman" w:cs="Times New Roman"/>
        </w:rPr>
        <w:lastRenderedPageBreak/>
        <w:t xml:space="preserve">   GEN</w:t>
      </w:r>
      <w:r w:rsidR="00047DB7" w:rsidRPr="00047DB7">
        <w:rPr>
          <w:rFonts w:ascii="Times New Roman" w:eastAsia="Times New Roman" w:hAnsi="Times New Roman" w:cs="Times New Roman"/>
        </w:rPr>
        <w:t>DER</w:t>
      </w:r>
      <w:r w:rsidRPr="00047DB7">
        <w:rPr>
          <w:rFonts w:ascii="Times New Roman" w:eastAsia="Times New Roman" w:hAnsi="Times New Roman" w:cs="Times New Roman"/>
        </w:rPr>
        <w:tab/>
      </w:r>
      <w:r w:rsidR="00047DB7" w:rsidRPr="00047DB7">
        <w:rPr>
          <w:rFonts w:ascii="Times New Roman" w:eastAsia="Times New Roman" w:hAnsi="Times New Roman" w:cs="Times New Roman"/>
        </w:rPr>
        <w:t xml:space="preserve"> </w:t>
      </w:r>
      <w:r w:rsidR="00047DB7">
        <w:rPr>
          <w:rFonts w:ascii="Times New Roman" w:eastAsia="Times New Roman" w:hAnsi="Times New Roman" w:cs="Times New Roman"/>
        </w:rPr>
        <w:t xml:space="preserve">  </w:t>
      </w:r>
      <w:r w:rsidRPr="00047DB7">
        <w:rPr>
          <w:rFonts w:ascii="Times New Roman" w:eastAsia="Times New Roman" w:hAnsi="Times New Roman" w:cs="Times New Roman"/>
        </w:rPr>
        <w:t>GEN</w:t>
      </w:r>
      <w:r w:rsidR="00047DB7" w:rsidRPr="00047DB7">
        <w:rPr>
          <w:rFonts w:ascii="Times New Roman" w:eastAsia="Times New Roman" w:hAnsi="Times New Roman" w:cs="Times New Roman"/>
        </w:rPr>
        <w:t>DER</w:t>
      </w:r>
      <w:r w:rsidRPr="00047DB7">
        <w:rPr>
          <w:rFonts w:ascii="Times New Roman" w:eastAsia="Times New Roman" w:hAnsi="Times New Roman" w:cs="Times New Roman"/>
        </w:rPr>
        <w:tab/>
      </w:r>
      <w:r w:rsidR="00047DB7" w:rsidRPr="00047DB7">
        <w:rPr>
          <w:rFonts w:ascii="Times New Roman" w:eastAsia="Times New Roman" w:hAnsi="Times New Roman" w:cs="Times New Roman"/>
        </w:rPr>
        <w:t xml:space="preserve">       </w:t>
      </w:r>
      <w:r w:rsidRPr="00047DB7">
        <w:rPr>
          <w:rFonts w:ascii="Times New Roman" w:eastAsia="Times New Roman" w:hAnsi="Times New Roman" w:cs="Times New Roman"/>
        </w:rPr>
        <w:t>GEN</w:t>
      </w:r>
      <w:r w:rsidR="00047DB7" w:rsidRPr="00047DB7">
        <w:rPr>
          <w:rFonts w:ascii="Times New Roman" w:eastAsia="Times New Roman" w:hAnsi="Times New Roman" w:cs="Times New Roman"/>
        </w:rPr>
        <w:t>DER</w:t>
      </w:r>
    </w:p>
    <w:p w14:paraId="09A9EA8D" w14:textId="5F311575" w:rsidR="00FE104D" w:rsidRPr="00405C4C" w:rsidRDefault="00FE104D">
      <w:pPr>
        <w:spacing w:line="480" w:lineRule="auto"/>
        <w:ind w:firstLine="720"/>
        <w:rPr>
          <w:rFonts w:ascii="Times New Roman" w:eastAsia="Times New Roman" w:hAnsi="Times New Roman" w:cs="Times New Roman"/>
        </w:rPr>
      </w:pPr>
      <w:r w:rsidRPr="00047DB7">
        <w:rPr>
          <w:rFonts w:ascii="Times New Roman" w:eastAsia="Times New Roman" w:hAnsi="Times New Roman" w:cs="Times New Roman"/>
        </w:rPr>
        <w:t xml:space="preserve">   </w:t>
      </w:r>
      <w:proofErr w:type="gramStart"/>
      <w:r w:rsidRPr="00405C4C">
        <w:rPr>
          <w:rFonts w:ascii="Times New Roman" w:eastAsia="Times New Roman" w:hAnsi="Times New Roman" w:cs="Times New Roman"/>
        </w:rPr>
        <w:t>[  F</w:t>
      </w:r>
      <w:proofErr w:type="gramEnd"/>
      <w:r w:rsidRPr="00405C4C">
        <w:rPr>
          <w:rFonts w:ascii="Times New Roman" w:eastAsia="Times New Roman" w:hAnsi="Times New Roman" w:cs="Times New Roman"/>
        </w:rPr>
        <w:t>]</w:t>
      </w:r>
      <w:r w:rsidRPr="00405C4C">
        <w:rPr>
          <w:rFonts w:ascii="Times New Roman" w:eastAsia="Times New Roman" w:hAnsi="Times New Roman" w:cs="Times New Roman"/>
        </w:rPr>
        <w:tab/>
      </w:r>
      <w:r w:rsidRPr="00405C4C">
        <w:rPr>
          <w:rFonts w:ascii="Times New Roman" w:eastAsia="Times New Roman" w:hAnsi="Times New Roman" w:cs="Times New Roman"/>
        </w:rPr>
        <w:tab/>
      </w:r>
      <w:r w:rsidR="00806C74">
        <w:rPr>
          <w:rFonts w:ascii="Times New Roman" w:eastAsia="Times New Roman" w:hAnsi="Times New Roman" w:cs="Times New Roman"/>
        </w:rPr>
        <w:t xml:space="preserve">    </w:t>
      </w:r>
      <w:r w:rsidRPr="00405C4C">
        <w:rPr>
          <w:rFonts w:ascii="Times New Roman" w:eastAsia="Times New Roman" w:hAnsi="Times New Roman" w:cs="Times New Roman"/>
        </w:rPr>
        <w:t xml:space="preserve">[    F  ]   </w:t>
      </w:r>
      <w:r w:rsidRPr="00405C4C">
        <w:rPr>
          <w:rFonts w:ascii="Times New Roman" w:eastAsia="Times New Roman" w:hAnsi="Times New Roman" w:cs="Times New Roman"/>
        </w:rPr>
        <w:tab/>
      </w:r>
      <w:r w:rsidR="00806C74">
        <w:rPr>
          <w:rFonts w:ascii="Times New Roman" w:eastAsia="Times New Roman" w:hAnsi="Times New Roman" w:cs="Times New Roman"/>
        </w:rPr>
        <w:t xml:space="preserve">      </w:t>
      </w:r>
      <w:r w:rsidRPr="00405C4C">
        <w:rPr>
          <w:rFonts w:ascii="Times New Roman" w:eastAsia="Times New Roman" w:hAnsi="Times New Roman" w:cs="Times New Roman"/>
        </w:rPr>
        <w:t>[   F  ]</w:t>
      </w:r>
    </w:p>
    <w:p w14:paraId="5697E4C9" w14:textId="0C44FE9D" w:rsidR="00FE104D" w:rsidRPr="00405C4C"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the </w:t>
      </w:r>
      <w:r w:rsidR="00047DB7" w:rsidRPr="00405C4C">
        <w:rPr>
          <w:rFonts w:ascii="Times New Roman" w:eastAsia="Times New Roman" w:hAnsi="Times New Roman" w:cs="Times New Roman"/>
        </w:rPr>
        <w:t>determiner,</w:t>
      </w:r>
      <w:r w:rsidRPr="00405C4C">
        <w:rPr>
          <w:rFonts w:ascii="Times New Roman" w:eastAsia="Times New Roman" w:hAnsi="Times New Roman" w:cs="Times New Roman"/>
        </w:rPr>
        <w:t xml:space="preserve"> the </w:t>
      </w:r>
      <w:r w:rsidR="00806C74" w:rsidRPr="00405C4C">
        <w:rPr>
          <w:rFonts w:ascii="Times New Roman" w:eastAsia="Times New Roman" w:hAnsi="Times New Roman" w:cs="Times New Roman"/>
        </w:rPr>
        <w:t>noun,</w:t>
      </w:r>
      <w:r w:rsidRPr="00405C4C">
        <w:rPr>
          <w:rFonts w:ascii="Times New Roman" w:eastAsia="Times New Roman" w:hAnsi="Times New Roman" w:cs="Times New Roman"/>
        </w:rPr>
        <w:t xml:space="preserve"> and the </w:t>
      </w:r>
      <w:r w:rsidR="003F0162" w:rsidRPr="00405C4C">
        <w:rPr>
          <w:rFonts w:ascii="Times New Roman" w:eastAsia="Times New Roman" w:hAnsi="Times New Roman" w:cs="Times New Roman"/>
        </w:rPr>
        <w:t>adjective have</w:t>
      </w:r>
      <w:r w:rsidRPr="00405C4C">
        <w:rPr>
          <w:rFonts w:ascii="Times New Roman" w:eastAsia="Times New Roman" w:hAnsi="Times New Roman" w:cs="Times New Roman"/>
        </w:rPr>
        <w:t xml:space="preserve"> feminine value because of a property of </w:t>
      </w:r>
      <w:r w:rsidR="00343135" w:rsidRPr="00405C4C">
        <w:rPr>
          <w:rFonts w:ascii="Times New Roman" w:eastAsia="Times New Roman" w:hAnsi="Times New Roman" w:cs="Times New Roman"/>
        </w:rPr>
        <w:t>N</w:t>
      </w:r>
      <w:r w:rsidR="00047DB7">
        <w:rPr>
          <w:rFonts w:ascii="Times New Roman" w:eastAsia="Times New Roman" w:hAnsi="Times New Roman" w:cs="Times New Roman"/>
        </w:rPr>
        <w:t>OM</w:t>
      </w:r>
      <w:r w:rsidR="00343135" w:rsidRPr="00405C4C">
        <w:rPr>
          <w:rFonts w:ascii="Times New Roman" w:eastAsia="Times New Roman" w:hAnsi="Times New Roman" w:cs="Times New Roman"/>
        </w:rPr>
        <w:t xml:space="preserve">, </w:t>
      </w:r>
      <w:proofErr w:type="gramStart"/>
      <w:r w:rsidR="00343135" w:rsidRPr="00405C4C">
        <w:rPr>
          <w:rFonts w:ascii="Times New Roman" w:eastAsia="Times New Roman" w:hAnsi="Times New Roman" w:cs="Times New Roman"/>
        </w:rPr>
        <w:t>that</w:t>
      </w:r>
      <w:r w:rsidRPr="00405C4C">
        <w:rPr>
          <w:rFonts w:ascii="Times New Roman" w:eastAsia="Times New Roman" w:hAnsi="Times New Roman" w:cs="Times New Roman"/>
        </w:rPr>
        <w:t xml:space="preserve"> is to say the</w:t>
      </w:r>
      <w:proofErr w:type="gramEnd"/>
      <w:r w:rsidRPr="00405C4C">
        <w:rPr>
          <w:rFonts w:ascii="Times New Roman" w:eastAsia="Times New Roman" w:hAnsi="Times New Roman" w:cs="Times New Roman"/>
        </w:rPr>
        <w:t xml:space="preserve"> noun is listed in the lexicon as feminine. Neither the determiner nor the adjective </w:t>
      </w:r>
      <w:r w:rsidR="001312CC">
        <w:rPr>
          <w:rFonts w:ascii="Times New Roman" w:eastAsia="Times New Roman" w:hAnsi="Times New Roman" w:cs="Times New Roman"/>
        </w:rPr>
        <w:t>exists</w:t>
      </w:r>
      <w:r w:rsidR="001312CC" w:rsidRPr="00405C4C">
        <w:rPr>
          <w:rFonts w:ascii="Times New Roman" w:eastAsia="Times New Roman" w:hAnsi="Times New Roman" w:cs="Times New Roman"/>
        </w:rPr>
        <w:t xml:space="preserve"> </w:t>
      </w:r>
      <w:r w:rsidRPr="00405C4C">
        <w:rPr>
          <w:rFonts w:ascii="Times New Roman" w:eastAsia="Times New Roman" w:hAnsi="Times New Roman" w:cs="Times New Roman"/>
        </w:rPr>
        <w:t>from the lexicon with a value for gender. The gender feature of D</w:t>
      </w:r>
      <w:r w:rsidR="00047DB7">
        <w:rPr>
          <w:rFonts w:ascii="Times New Roman" w:eastAsia="Times New Roman" w:hAnsi="Times New Roman" w:cs="Times New Roman"/>
        </w:rPr>
        <w:t>ET</w:t>
      </w:r>
      <w:r w:rsidRPr="00405C4C">
        <w:rPr>
          <w:rFonts w:ascii="Times New Roman" w:eastAsia="Times New Roman" w:hAnsi="Times New Roman" w:cs="Times New Roman"/>
        </w:rPr>
        <w:t xml:space="preserve"> and A</w:t>
      </w:r>
      <w:r w:rsidR="00047DB7">
        <w:rPr>
          <w:rFonts w:ascii="Times New Roman" w:eastAsia="Times New Roman" w:hAnsi="Times New Roman" w:cs="Times New Roman"/>
        </w:rPr>
        <w:t>DJ</w:t>
      </w:r>
      <w:r w:rsidRPr="00405C4C">
        <w:rPr>
          <w:rFonts w:ascii="Times New Roman" w:eastAsia="Times New Roman" w:hAnsi="Times New Roman" w:cs="Times New Roman"/>
        </w:rPr>
        <w:t xml:space="preserve"> is lexically </w:t>
      </w:r>
      <w:r w:rsidR="002F0280" w:rsidRPr="00405C4C">
        <w:rPr>
          <w:rFonts w:ascii="Times New Roman" w:eastAsia="Times New Roman" w:hAnsi="Times New Roman" w:cs="Times New Roman"/>
        </w:rPr>
        <w:t>unvalued and</w:t>
      </w:r>
      <w:r w:rsidRPr="00405C4C">
        <w:rPr>
          <w:rFonts w:ascii="Times New Roman" w:eastAsia="Times New Roman" w:hAnsi="Times New Roman" w:cs="Times New Roman"/>
        </w:rPr>
        <w:t xml:space="preserve"> gets valued </w:t>
      </w:r>
      <w:proofErr w:type="gramStart"/>
      <w:r w:rsidRPr="00405C4C">
        <w:rPr>
          <w:rFonts w:ascii="Times New Roman" w:eastAsia="Times New Roman" w:hAnsi="Times New Roman" w:cs="Times New Roman"/>
        </w:rPr>
        <w:t>as a consequence of</w:t>
      </w:r>
      <w:proofErr w:type="gramEnd"/>
      <w:r w:rsidRPr="00405C4C">
        <w:rPr>
          <w:rFonts w:ascii="Times New Roman" w:eastAsia="Times New Roman" w:hAnsi="Times New Roman" w:cs="Times New Roman"/>
        </w:rPr>
        <w:t xml:space="preserve"> a syntactic process of agreement with the gender feature of N</w:t>
      </w:r>
      <w:r w:rsidR="00047DB7">
        <w:rPr>
          <w:rFonts w:ascii="Times New Roman" w:eastAsia="Times New Roman" w:hAnsi="Times New Roman" w:cs="Times New Roman"/>
        </w:rPr>
        <w:t>OM</w:t>
      </w:r>
      <w:r w:rsidRPr="00405C4C">
        <w:rPr>
          <w:rFonts w:ascii="Times New Roman" w:eastAsia="Times New Roman" w:hAnsi="Times New Roman" w:cs="Times New Roman"/>
        </w:rPr>
        <w:t>. Agreement involving Hebrew DP presents a similar picture.</w:t>
      </w:r>
    </w:p>
    <w:p w14:paraId="1C30CA63" w14:textId="621BA2F6" w:rsidR="00FE104D" w:rsidRPr="00065D9E" w:rsidRDefault="00FE104D">
      <w:pPr>
        <w:spacing w:line="480" w:lineRule="auto"/>
        <w:ind w:firstLine="720"/>
        <w:rPr>
          <w:rFonts w:ascii="Times New Roman" w:eastAsia="Times New Roman" w:hAnsi="Times New Roman" w:cs="Times New Roman"/>
        </w:rPr>
      </w:pPr>
      <w:r w:rsidRPr="00065D9E">
        <w:rPr>
          <w:rFonts w:ascii="Times New Roman" w:eastAsia="Times New Roman" w:hAnsi="Times New Roman" w:cs="Times New Roman"/>
        </w:rPr>
        <w:t>(</w:t>
      </w:r>
      <w:r w:rsidR="003362B6" w:rsidRPr="00065D9E">
        <w:rPr>
          <w:rFonts w:ascii="Times New Roman" w:eastAsia="Times New Roman" w:hAnsi="Times New Roman" w:cs="Times New Roman"/>
        </w:rPr>
        <w:t>7</w:t>
      </w:r>
      <w:r w:rsidRPr="00065D9E">
        <w:rPr>
          <w:rFonts w:ascii="Times New Roman" w:eastAsia="Times New Roman" w:hAnsi="Times New Roman" w:cs="Times New Roman"/>
        </w:rPr>
        <w:t>) ha</w:t>
      </w:r>
      <w:r w:rsidRPr="00065D9E">
        <w:rPr>
          <w:rFonts w:ascii="Times New Roman" w:eastAsia="Times New Roman" w:hAnsi="Times New Roman" w:cs="Times New Roman"/>
        </w:rPr>
        <w:tab/>
        <w:t xml:space="preserve">           </w:t>
      </w:r>
      <w:proofErr w:type="spellStart"/>
      <w:r w:rsidRPr="00065D9E">
        <w:rPr>
          <w:rFonts w:ascii="Times New Roman" w:eastAsia="Times New Roman" w:hAnsi="Times New Roman" w:cs="Times New Roman"/>
        </w:rPr>
        <w:t>derej</w:t>
      </w:r>
      <w:proofErr w:type="spellEnd"/>
      <w:r w:rsidRPr="00065D9E">
        <w:rPr>
          <w:rFonts w:ascii="Times New Roman" w:eastAsia="Times New Roman" w:hAnsi="Times New Roman" w:cs="Times New Roman"/>
        </w:rPr>
        <w:t xml:space="preserve">         ha     </w:t>
      </w:r>
      <w:r w:rsidR="00047DB7" w:rsidRPr="00065D9E">
        <w:rPr>
          <w:rFonts w:ascii="Times New Roman" w:eastAsia="Times New Roman" w:hAnsi="Times New Roman" w:cs="Times New Roman"/>
        </w:rPr>
        <w:t xml:space="preserve">     </w:t>
      </w:r>
      <w:proofErr w:type="spellStart"/>
      <w:r w:rsidRPr="00065D9E">
        <w:rPr>
          <w:rFonts w:ascii="Times New Roman" w:eastAsia="Times New Roman" w:hAnsi="Times New Roman" w:cs="Times New Roman"/>
        </w:rPr>
        <w:t>gdola</w:t>
      </w:r>
      <w:proofErr w:type="spellEnd"/>
    </w:p>
    <w:p w14:paraId="16D109DD" w14:textId="75E69FBE" w:rsidR="00FE104D" w:rsidRPr="00065D9E" w:rsidRDefault="00FE104D">
      <w:pPr>
        <w:spacing w:line="480" w:lineRule="auto"/>
        <w:ind w:firstLine="720"/>
        <w:rPr>
          <w:rFonts w:ascii="Times New Roman" w:eastAsia="Times New Roman" w:hAnsi="Times New Roman" w:cs="Times New Roman"/>
        </w:rPr>
      </w:pPr>
      <w:r w:rsidRPr="00065D9E">
        <w:rPr>
          <w:rFonts w:ascii="Times New Roman" w:eastAsia="Times New Roman" w:hAnsi="Times New Roman" w:cs="Times New Roman"/>
        </w:rPr>
        <w:t xml:space="preserve">     D</w:t>
      </w:r>
      <w:r w:rsidR="00047DB7" w:rsidRPr="00065D9E">
        <w:rPr>
          <w:rFonts w:ascii="Times New Roman" w:eastAsia="Times New Roman" w:hAnsi="Times New Roman" w:cs="Times New Roman"/>
        </w:rPr>
        <w:t>ET</w:t>
      </w:r>
      <w:r w:rsidRPr="00065D9E">
        <w:rPr>
          <w:rFonts w:ascii="Times New Roman" w:eastAsia="Times New Roman" w:hAnsi="Times New Roman" w:cs="Times New Roman"/>
        </w:rPr>
        <w:t xml:space="preserve">            N</w:t>
      </w:r>
      <w:r w:rsidR="00047DB7" w:rsidRPr="00065D9E">
        <w:rPr>
          <w:rFonts w:ascii="Times New Roman" w:eastAsia="Times New Roman" w:hAnsi="Times New Roman" w:cs="Times New Roman"/>
        </w:rPr>
        <w:t>OM</w:t>
      </w:r>
      <w:r w:rsidRPr="00065D9E">
        <w:rPr>
          <w:rFonts w:ascii="Times New Roman" w:eastAsia="Times New Roman" w:hAnsi="Times New Roman" w:cs="Times New Roman"/>
        </w:rPr>
        <w:t xml:space="preserve">       </w:t>
      </w:r>
      <w:r w:rsidR="00806C74" w:rsidRPr="00065D9E">
        <w:rPr>
          <w:rFonts w:ascii="Times New Roman" w:eastAsia="Times New Roman" w:hAnsi="Times New Roman" w:cs="Times New Roman"/>
        </w:rPr>
        <w:t xml:space="preserve">   </w:t>
      </w:r>
      <w:r w:rsidRPr="00065D9E">
        <w:rPr>
          <w:rFonts w:ascii="Times New Roman" w:eastAsia="Times New Roman" w:hAnsi="Times New Roman" w:cs="Times New Roman"/>
        </w:rPr>
        <w:t>D</w:t>
      </w:r>
      <w:r w:rsidR="00047DB7" w:rsidRPr="00065D9E">
        <w:rPr>
          <w:rFonts w:ascii="Times New Roman" w:eastAsia="Times New Roman" w:hAnsi="Times New Roman" w:cs="Times New Roman"/>
        </w:rPr>
        <w:t>ET</w:t>
      </w:r>
      <w:r w:rsidRPr="00065D9E">
        <w:rPr>
          <w:rFonts w:ascii="Times New Roman" w:eastAsia="Times New Roman" w:hAnsi="Times New Roman" w:cs="Times New Roman"/>
        </w:rPr>
        <w:t xml:space="preserve">         A</w:t>
      </w:r>
      <w:r w:rsidR="00047DB7" w:rsidRPr="00065D9E">
        <w:rPr>
          <w:rFonts w:ascii="Times New Roman" w:eastAsia="Times New Roman" w:hAnsi="Times New Roman" w:cs="Times New Roman"/>
        </w:rPr>
        <w:t>DJ</w:t>
      </w:r>
    </w:p>
    <w:p w14:paraId="6C742B37" w14:textId="45632088" w:rsidR="00FE104D" w:rsidRPr="00405C4C" w:rsidRDefault="00FE104D">
      <w:pPr>
        <w:spacing w:line="480" w:lineRule="auto"/>
        <w:ind w:firstLine="720"/>
        <w:rPr>
          <w:rFonts w:ascii="Times New Roman" w:eastAsia="Times New Roman" w:hAnsi="Times New Roman" w:cs="Times New Roman"/>
        </w:rPr>
      </w:pPr>
      <w:r w:rsidRPr="00065D9E">
        <w:rPr>
          <w:rFonts w:ascii="Times New Roman" w:eastAsia="Times New Roman" w:hAnsi="Times New Roman" w:cs="Times New Roman"/>
        </w:rPr>
        <w:t xml:space="preserve">            </w:t>
      </w:r>
      <w:r w:rsidRPr="00065D9E">
        <w:rPr>
          <w:rFonts w:ascii="Times New Roman" w:eastAsia="Times New Roman" w:hAnsi="Times New Roman" w:cs="Times New Roman"/>
        </w:rPr>
        <w:tab/>
      </w:r>
      <w:r w:rsidRPr="00405C4C">
        <w:rPr>
          <w:rFonts w:ascii="Times New Roman" w:eastAsia="Times New Roman" w:hAnsi="Times New Roman" w:cs="Times New Roman"/>
        </w:rPr>
        <w:t>GEN</w:t>
      </w:r>
      <w:r w:rsidR="00047DB7">
        <w:rPr>
          <w:rFonts w:ascii="Times New Roman" w:eastAsia="Times New Roman" w:hAnsi="Times New Roman" w:cs="Times New Roman"/>
        </w:rPr>
        <w:t>DER</w:t>
      </w:r>
      <w:r w:rsidRPr="00405C4C">
        <w:rPr>
          <w:rFonts w:ascii="Times New Roman" w:eastAsia="Times New Roman" w:hAnsi="Times New Roman" w:cs="Times New Roman"/>
        </w:rPr>
        <w:tab/>
      </w:r>
      <w:r w:rsidRPr="00405C4C">
        <w:rPr>
          <w:rFonts w:ascii="Times New Roman" w:eastAsia="Times New Roman" w:hAnsi="Times New Roman" w:cs="Times New Roman"/>
        </w:rPr>
        <w:tab/>
        <w:t>GEN</w:t>
      </w:r>
      <w:r w:rsidR="00047DB7">
        <w:rPr>
          <w:rFonts w:ascii="Times New Roman" w:eastAsia="Times New Roman" w:hAnsi="Times New Roman" w:cs="Times New Roman"/>
        </w:rPr>
        <w:t>DER</w:t>
      </w:r>
    </w:p>
    <w:p w14:paraId="3FAAC535" w14:textId="0D842DCE" w:rsidR="00FE104D"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ab/>
      </w:r>
      <w:r w:rsidRPr="00405C4C">
        <w:rPr>
          <w:rFonts w:ascii="Times New Roman" w:eastAsia="Times New Roman" w:hAnsi="Times New Roman" w:cs="Times New Roman"/>
        </w:rPr>
        <w:tab/>
        <w:t xml:space="preserve">[   </w:t>
      </w:r>
      <w:proofErr w:type="gramStart"/>
      <w:r w:rsidRPr="00405C4C">
        <w:rPr>
          <w:rFonts w:ascii="Times New Roman" w:eastAsia="Times New Roman" w:hAnsi="Times New Roman" w:cs="Times New Roman"/>
        </w:rPr>
        <w:t>F  ]</w:t>
      </w:r>
      <w:proofErr w:type="gramEnd"/>
      <w:r w:rsidRPr="00405C4C">
        <w:rPr>
          <w:rFonts w:ascii="Times New Roman" w:eastAsia="Times New Roman" w:hAnsi="Times New Roman" w:cs="Times New Roman"/>
        </w:rPr>
        <w:tab/>
      </w:r>
      <w:r w:rsidRPr="00405C4C">
        <w:rPr>
          <w:rFonts w:ascii="Times New Roman" w:eastAsia="Times New Roman" w:hAnsi="Times New Roman" w:cs="Times New Roman"/>
        </w:rPr>
        <w:tab/>
      </w:r>
      <w:r w:rsidR="00047DB7">
        <w:rPr>
          <w:rFonts w:ascii="Times New Roman" w:eastAsia="Times New Roman" w:hAnsi="Times New Roman" w:cs="Times New Roman"/>
        </w:rPr>
        <w:t xml:space="preserve">            </w:t>
      </w:r>
      <w:r w:rsidRPr="00405C4C">
        <w:rPr>
          <w:rFonts w:ascii="Times New Roman" w:eastAsia="Times New Roman" w:hAnsi="Times New Roman" w:cs="Times New Roman"/>
        </w:rPr>
        <w:t>[     F ]</w:t>
      </w:r>
    </w:p>
    <w:p w14:paraId="155C4F35" w14:textId="794CA975" w:rsidR="00FE104D"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 xml:space="preserve">The determiner in Hebrew, however, does not share a copy with the gender property </w:t>
      </w:r>
      <w:r w:rsidR="00343135" w:rsidRPr="00405C4C">
        <w:rPr>
          <w:rFonts w:ascii="Times New Roman" w:eastAsia="Times New Roman" w:hAnsi="Times New Roman" w:cs="Times New Roman"/>
        </w:rPr>
        <w:t>N</w:t>
      </w:r>
      <w:r w:rsidR="00047DB7">
        <w:rPr>
          <w:rFonts w:ascii="Times New Roman" w:eastAsia="Times New Roman" w:hAnsi="Times New Roman" w:cs="Times New Roman"/>
        </w:rPr>
        <w:t xml:space="preserve">OM </w:t>
      </w:r>
      <w:r w:rsidR="00343135">
        <w:rPr>
          <w:rFonts w:ascii="Times New Roman" w:eastAsia="Times New Roman" w:hAnsi="Times New Roman" w:cs="Times New Roman"/>
        </w:rPr>
        <w:t>since</w:t>
      </w:r>
      <w:r w:rsidRPr="00405C4C">
        <w:rPr>
          <w:rFonts w:ascii="Times New Roman" w:eastAsia="Times New Roman" w:hAnsi="Times New Roman" w:cs="Times New Roman"/>
        </w:rPr>
        <w:t xml:space="preserve"> D</w:t>
      </w:r>
      <w:r w:rsidR="00047DB7">
        <w:rPr>
          <w:rFonts w:ascii="Times New Roman" w:eastAsia="Times New Roman" w:hAnsi="Times New Roman" w:cs="Times New Roman"/>
        </w:rPr>
        <w:t>ET</w:t>
      </w:r>
      <w:r w:rsidRPr="00405C4C">
        <w:rPr>
          <w:rFonts w:ascii="Times New Roman" w:eastAsia="Times New Roman" w:hAnsi="Times New Roman" w:cs="Times New Roman"/>
        </w:rPr>
        <w:t xml:space="preserve"> has no gender value.  D</w:t>
      </w:r>
      <w:r w:rsidR="00047DB7">
        <w:rPr>
          <w:rFonts w:ascii="Times New Roman" w:eastAsia="Times New Roman" w:hAnsi="Times New Roman" w:cs="Times New Roman"/>
        </w:rPr>
        <w:t>ET</w:t>
      </w:r>
      <w:r w:rsidRPr="00405C4C">
        <w:rPr>
          <w:rFonts w:ascii="Times New Roman" w:eastAsia="Times New Roman" w:hAnsi="Times New Roman" w:cs="Times New Roman"/>
        </w:rPr>
        <w:t xml:space="preserve"> does not need to receive any value from N</w:t>
      </w:r>
      <w:r w:rsidR="00047DB7">
        <w:rPr>
          <w:rFonts w:ascii="Times New Roman" w:eastAsia="Times New Roman" w:hAnsi="Times New Roman" w:cs="Times New Roman"/>
        </w:rPr>
        <w:t>OM</w:t>
      </w:r>
      <w:r w:rsidRPr="00405C4C">
        <w:rPr>
          <w:rFonts w:ascii="Times New Roman" w:eastAsia="Times New Roman" w:hAnsi="Times New Roman" w:cs="Times New Roman"/>
        </w:rPr>
        <w:t xml:space="preserve">. Therefore, there are </w:t>
      </w:r>
      <w:r w:rsidR="00034103">
        <w:rPr>
          <w:rFonts w:ascii="Times New Roman" w:eastAsia="Times New Roman" w:hAnsi="Times New Roman" w:cs="Times New Roman"/>
        </w:rPr>
        <w:t>fewer</w:t>
      </w:r>
      <w:r w:rsidR="00034103" w:rsidRPr="00405C4C">
        <w:rPr>
          <w:rFonts w:ascii="Times New Roman" w:eastAsia="Times New Roman" w:hAnsi="Times New Roman" w:cs="Times New Roman"/>
        </w:rPr>
        <w:t xml:space="preserve"> </w:t>
      </w:r>
      <w:r w:rsidRPr="00405C4C">
        <w:rPr>
          <w:rFonts w:ascii="Times New Roman" w:eastAsia="Times New Roman" w:hAnsi="Times New Roman" w:cs="Times New Roman"/>
        </w:rPr>
        <w:t xml:space="preserve">morphosyntactic features within the DP to determine the lexical property </w:t>
      </w:r>
      <w:r w:rsidR="000451C9">
        <w:rPr>
          <w:rFonts w:ascii="Times New Roman" w:eastAsia="Times New Roman" w:hAnsi="Times New Roman" w:cs="Times New Roman"/>
        </w:rPr>
        <w:t xml:space="preserve">of gender </w:t>
      </w:r>
      <w:r w:rsidRPr="00405C4C">
        <w:rPr>
          <w:rFonts w:ascii="Times New Roman" w:eastAsia="Times New Roman" w:hAnsi="Times New Roman" w:cs="Times New Roman"/>
        </w:rPr>
        <w:t xml:space="preserve">in Hebrew than </w:t>
      </w:r>
      <w:sdt>
        <w:sdtPr>
          <w:tag w:val="goog_rdk_146"/>
          <w:id w:val="-1447772642"/>
        </w:sdtPr>
        <w:sdtEndPr/>
        <w:sdtContent/>
      </w:sdt>
      <w:r w:rsidRPr="00405C4C">
        <w:rPr>
          <w:rFonts w:ascii="Times New Roman" w:eastAsia="Times New Roman" w:hAnsi="Times New Roman" w:cs="Times New Roman"/>
        </w:rPr>
        <w:t>Spanish.</w:t>
      </w:r>
    </w:p>
    <w:p w14:paraId="11488C55" w14:textId="17296BBB" w:rsidR="00F81B53" w:rsidRPr="00405C4C" w:rsidRDefault="004C18B1">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 xml:space="preserve">In sum, to disentangle the role of the two type of morphemes in gender acquisition, the current work compared two gendered linguistic systems with different features in the input to predict </w:t>
      </w:r>
      <w:r w:rsidR="00F429A8">
        <w:rPr>
          <w:rFonts w:ascii="Times New Roman" w:eastAsia="Times New Roman" w:hAnsi="Times New Roman" w:cs="Times New Roman"/>
        </w:rPr>
        <w:t xml:space="preserve">the gender </w:t>
      </w:r>
      <w:r w:rsidR="003F0162">
        <w:rPr>
          <w:rFonts w:ascii="Times New Roman" w:eastAsia="Times New Roman" w:hAnsi="Times New Roman" w:cs="Times New Roman"/>
        </w:rPr>
        <w:t>agreement within the DP</w:t>
      </w:r>
      <w:r w:rsidR="00F429A8">
        <w:rPr>
          <w:rFonts w:ascii="Times New Roman" w:eastAsia="Times New Roman" w:hAnsi="Times New Roman" w:cs="Times New Roman"/>
        </w:rPr>
        <w:t xml:space="preserve">, </w:t>
      </w:r>
      <w:r w:rsidR="00322136" w:rsidRPr="00405C4C">
        <w:rPr>
          <w:rFonts w:ascii="Times New Roman" w:eastAsia="Times New Roman" w:hAnsi="Times New Roman" w:cs="Times New Roman"/>
        </w:rPr>
        <w:t>p</w:t>
      </w:r>
      <w:r w:rsidRPr="00405C4C">
        <w:rPr>
          <w:rFonts w:ascii="Times New Roman" w:eastAsia="Times New Roman" w:hAnsi="Times New Roman" w:cs="Times New Roman"/>
        </w:rPr>
        <w:t>ropos</w:t>
      </w:r>
      <w:r w:rsidR="00F429A8">
        <w:rPr>
          <w:rFonts w:ascii="Times New Roman" w:eastAsia="Times New Roman" w:hAnsi="Times New Roman" w:cs="Times New Roman"/>
        </w:rPr>
        <w:t xml:space="preserve">ing </w:t>
      </w:r>
      <w:r w:rsidRPr="00405C4C">
        <w:rPr>
          <w:rFonts w:ascii="Times New Roman" w:eastAsia="Times New Roman" w:hAnsi="Times New Roman" w:cs="Times New Roman"/>
        </w:rPr>
        <w:t xml:space="preserve">that </w:t>
      </w:r>
      <w:r w:rsidR="00F429A8">
        <w:rPr>
          <w:rFonts w:ascii="Times New Roman" w:eastAsia="Times New Roman" w:hAnsi="Times New Roman" w:cs="Times New Roman"/>
        </w:rPr>
        <w:t xml:space="preserve">the morphosyntactic feature </w:t>
      </w:r>
      <w:r w:rsidR="00CE700D">
        <w:rPr>
          <w:rFonts w:ascii="Times New Roman" w:eastAsia="Times New Roman" w:hAnsi="Times New Roman" w:cs="Times New Roman"/>
        </w:rPr>
        <w:t>of</w:t>
      </w:r>
      <w:r w:rsidR="00F429A8">
        <w:rPr>
          <w:rFonts w:ascii="Times New Roman" w:eastAsia="Times New Roman" w:hAnsi="Times New Roman" w:cs="Times New Roman"/>
        </w:rPr>
        <w:t xml:space="preserve"> the determiner </w:t>
      </w:r>
      <w:r w:rsidR="00CE700D">
        <w:rPr>
          <w:rFonts w:ascii="Times New Roman" w:eastAsia="Times New Roman" w:hAnsi="Times New Roman" w:cs="Times New Roman"/>
        </w:rPr>
        <w:t xml:space="preserve">is more reliable than the morphophonological feature of the transparent noun-ending morpheme in </w:t>
      </w:r>
      <w:r w:rsidR="00322136" w:rsidRPr="00405C4C">
        <w:rPr>
          <w:rFonts w:ascii="Times New Roman" w:eastAsia="Times New Roman" w:hAnsi="Times New Roman" w:cs="Times New Roman"/>
        </w:rPr>
        <w:t>gender</w:t>
      </w:r>
      <w:r w:rsidRPr="00405C4C">
        <w:rPr>
          <w:rFonts w:ascii="Times New Roman" w:eastAsia="Times New Roman" w:hAnsi="Times New Roman" w:cs="Times New Roman"/>
        </w:rPr>
        <w:t xml:space="preserve"> acquisition</w:t>
      </w:r>
      <w:r w:rsidR="00213E92" w:rsidRPr="00405C4C">
        <w:rPr>
          <w:rFonts w:ascii="Times New Roman" w:eastAsia="Times New Roman" w:hAnsi="Times New Roman" w:cs="Times New Roman"/>
        </w:rPr>
        <w:t xml:space="preserve"> across languages</w:t>
      </w:r>
      <w:r w:rsidR="00C522F5">
        <w:rPr>
          <w:rFonts w:ascii="Times New Roman" w:eastAsia="Times New Roman" w:hAnsi="Times New Roman" w:cs="Times New Roman"/>
        </w:rPr>
        <w:t>.</w:t>
      </w:r>
    </w:p>
    <w:p w14:paraId="6037F012" w14:textId="38EDE7D6" w:rsidR="00F87F0B" w:rsidRPr="00405C4C" w:rsidRDefault="002E31DD">
      <w:pPr>
        <w:tabs>
          <w:tab w:val="left" w:pos="2544"/>
        </w:tabs>
        <w:spacing w:line="480" w:lineRule="auto"/>
        <w:rPr>
          <w:rFonts w:ascii="Times New Roman" w:eastAsia="Times New Roman" w:hAnsi="Times New Roman" w:cs="Times New Roman"/>
          <w:b/>
        </w:rPr>
      </w:pPr>
      <w:r w:rsidRPr="00405C4C">
        <w:rPr>
          <w:rFonts w:ascii="Times New Roman" w:eastAsia="Times New Roman" w:hAnsi="Times New Roman" w:cs="Times New Roman"/>
          <w:b/>
        </w:rPr>
        <w:lastRenderedPageBreak/>
        <w:t xml:space="preserve"> This</w:t>
      </w:r>
      <w:r w:rsidR="00FE104D" w:rsidRPr="00405C4C">
        <w:rPr>
          <w:rFonts w:ascii="Times New Roman" w:eastAsia="Times New Roman" w:hAnsi="Times New Roman" w:cs="Times New Roman"/>
          <w:b/>
        </w:rPr>
        <w:t xml:space="preserve"> study</w:t>
      </w:r>
    </w:p>
    <w:p w14:paraId="61B2CF9C" w14:textId="54194A65" w:rsidR="00C70CD9" w:rsidRPr="003F0162" w:rsidRDefault="00FE104D">
      <w:pPr>
        <w:tabs>
          <w:tab w:val="left" w:pos="2544"/>
        </w:tabs>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 xml:space="preserve">The present study </w:t>
      </w:r>
      <w:r w:rsidR="00A14539" w:rsidRPr="00405C4C">
        <w:rPr>
          <w:rFonts w:ascii="Times New Roman" w:eastAsia="Times New Roman" w:hAnsi="Times New Roman" w:cs="Times New Roman"/>
        </w:rPr>
        <w:t>tests</w:t>
      </w:r>
      <w:r w:rsidRPr="00405C4C">
        <w:rPr>
          <w:rFonts w:ascii="Times New Roman" w:eastAsia="Times New Roman" w:hAnsi="Times New Roman" w:cs="Times New Roman"/>
        </w:rPr>
        <w:t xml:space="preserve"> </w:t>
      </w:r>
      <w:r w:rsidR="00F87F0B" w:rsidRPr="00405C4C">
        <w:rPr>
          <w:rFonts w:ascii="Times New Roman" w:eastAsia="Times New Roman" w:hAnsi="Times New Roman" w:cs="Times New Roman"/>
        </w:rPr>
        <w:t xml:space="preserve">the hypothesis that </w:t>
      </w:r>
      <w:r w:rsidR="00A14539" w:rsidRPr="00405C4C">
        <w:rPr>
          <w:rFonts w:ascii="Times New Roman" w:eastAsia="Times New Roman" w:hAnsi="Times New Roman" w:cs="Times New Roman"/>
        </w:rPr>
        <w:t xml:space="preserve">L2 learners find </w:t>
      </w:r>
      <w:r w:rsidR="00F87F0B" w:rsidRPr="00405C4C">
        <w:rPr>
          <w:rFonts w:ascii="Times New Roman" w:eastAsia="Times New Roman" w:hAnsi="Times New Roman" w:cs="Times New Roman"/>
        </w:rPr>
        <w:t xml:space="preserve">morphophonological morphemes less reliable than morphosyntactic morphemes </w:t>
      </w:r>
      <w:r w:rsidR="00A14539" w:rsidRPr="00405C4C">
        <w:rPr>
          <w:rFonts w:ascii="Times New Roman" w:eastAsia="Times New Roman" w:hAnsi="Times New Roman" w:cs="Times New Roman"/>
        </w:rPr>
        <w:t>for</w:t>
      </w:r>
      <w:r w:rsidR="00F87F0B" w:rsidRPr="00405C4C">
        <w:rPr>
          <w:rFonts w:ascii="Times New Roman" w:eastAsia="Times New Roman" w:hAnsi="Times New Roman" w:cs="Times New Roman"/>
        </w:rPr>
        <w:t xml:space="preserve"> predic</w:t>
      </w:r>
      <w:r w:rsidR="003F0162">
        <w:rPr>
          <w:rFonts w:ascii="Times New Roman" w:eastAsia="Times New Roman" w:hAnsi="Times New Roman" w:cs="Times New Roman"/>
        </w:rPr>
        <w:t>ting adjective-gender agreement</w:t>
      </w:r>
      <w:r w:rsidR="00F87F0B" w:rsidRPr="00405C4C">
        <w:rPr>
          <w:rFonts w:ascii="Times New Roman" w:eastAsia="Times New Roman" w:hAnsi="Times New Roman" w:cs="Times New Roman"/>
        </w:rPr>
        <w:t xml:space="preserve">. The hypothesis is </w:t>
      </w:r>
      <w:r w:rsidR="00F9496E">
        <w:rPr>
          <w:rFonts w:ascii="Times New Roman" w:eastAsia="Times New Roman" w:hAnsi="Times New Roman" w:cs="Times New Roman"/>
        </w:rPr>
        <w:t>based on</w:t>
      </w:r>
      <w:r w:rsidR="00F87F0B" w:rsidRPr="00405C4C">
        <w:rPr>
          <w:rFonts w:ascii="Times New Roman" w:eastAsia="Times New Roman" w:hAnsi="Times New Roman" w:cs="Times New Roman"/>
        </w:rPr>
        <w:t xml:space="preserve"> previous studies that claim that </w:t>
      </w:r>
      <w:r w:rsidR="004C57CE" w:rsidRPr="00405C4C">
        <w:rPr>
          <w:rFonts w:ascii="Times New Roman" w:eastAsia="Times New Roman" w:hAnsi="Times New Roman" w:cs="Times New Roman"/>
        </w:rPr>
        <w:t xml:space="preserve">the syntactic knowledge of gender </w:t>
      </w:r>
      <w:r w:rsidR="00D709B1" w:rsidRPr="00405C4C">
        <w:rPr>
          <w:rFonts w:ascii="Times New Roman" w:eastAsia="Times New Roman" w:hAnsi="Times New Roman" w:cs="Times New Roman"/>
        </w:rPr>
        <w:t>underlies</w:t>
      </w:r>
      <w:r w:rsidR="004C57CE" w:rsidRPr="00405C4C">
        <w:rPr>
          <w:rFonts w:ascii="Times New Roman" w:eastAsia="Times New Roman" w:hAnsi="Times New Roman" w:cs="Times New Roman"/>
        </w:rPr>
        <w:t xml:space="preserve"> target-like acquisition in L2 learners</w:t>
      </w:r>
      <w:r w:rsidR="00F87F0B" w:rsidRPr="00405C4C">
        <w:rPr>
          <w:rFonts w:ascii="Times New Roman" w:eastAsia="Times New Roman" w:hAnsi="Times New Roman" w:cs="Times New Roman"/>
        </w:rPr>
        <w:t xml:space="preserve"> </w:t>
      </w:r>
      <w:r w:rsidR="00F81B53" w:rsidRPr="00405C4C">
        <w:rPr>
          <w:rFonts w:ascii="Times New Roman" w:eastAsia="Times New Roman" w:hAnsi="Times New Roman" w:cs="Times New Roman"/>
        </w:rPr>
        <w:t xml:space="preserve">in several languages </w:t>
      </w:r>
      <w:r w:rsidR="00F87F0B" w:rsidRPr="00405C4C">
        <w:rPr>
          <w:rFonts w:ascii="Times New Roman" w:eastAsia="Times New Roman" w:hAnsi="Times New Roman" w:cs="Times New Roman"/>
        </w:rPr>
        <w:t>(</w:t>
      </w:r>
      <w:r w:rsidR="00F81B53" w:rsidRPr="00405C4C">
        <w:rPr>
          <w:rFonts w:ascii="Times New Roman" w:eastAsia="Times New Roman" w:hAnsi="Times New Roman" w:cs="Times New Roman"/>
        </w:rPr>
        <w:t xml:space="preserve">Italian: </w:t>
      </w:r>
      <w:r w:rsidR="002F0280" w:rsidRPr="00405C4C">
        <w:rPr>
          <w:rFonts w:ascii="Times New Roman" w:hAnsi="Times New Roman" w:cs="Times New Roman"/>
        </w:rPr>
        <w:t xml:space="preserve">Oliphant, 1998; </w:t>
      </w:r>
      <w:r w:rsidR="00F81B53" w:rsidRPr="00405C4C">
        <w:rPr>
          <w:rFonts w:ascii="Times New Roman" w:hAnsi="Times New Roman" w:cs="Times New Roman"/>
        </w:rPr>
        <w:t>German: Hoppe, 2013</w:t>
      </w:r>
      <w:r w:rsidR="002F0280" w:rsidRPr="00405C4C">
        <w:rPr>
          <w:rFonts w:ascii="Times New Roman" w:hAnsi="Times New Roman" w:cs="Times New Roman"/>
        </w:rPr>
        <w:t xml:space="preserve">; </w:t>
      </w:r>
      <w:r w:rsidR="00F81B53" w:rsidRPr="00405C4C">
        <w:rPr>
          <w:rFonts w:ascii="Times New Roman" w:hAnsi="Times New Roman" w:cs="Times New Roman"/>
        </w:rPr>
        <w:t xml:space="preserve">Spanish: </w:t>
      </w:r>
      <w:r w:rsidR="002F0280" w:rsidRPr="00405C4C">
        <w:rPr>
          <w:rFonts w:ascii="Times New Roman" w:hAnsi="Times New Roman" w:cs="Times New Roman"/>
        </w:rPr>
        <w:t>Grüter, et al. ,2012</w:t>
      </w:r>
      <w:r w:rsidR="00F87F0B" w:rsidRPr="00405C4C">
        <w:rPr>
          <w:rFonts w:ascii="Times New Roman" w:eastAsia="Times New Roman" w:hAnsi="Times New Roman" w:cs="Times New Roman"/>
        </w:rPr>
        <w:t xml:space="preserve">). </w:t>
      </w:r>
      <w:r w:rsidR="00D709B1" w:rsidRPr="002F5B4D">
        <w:rPr>
          <w:rFonts w:ascii="Times New Roman" w:hAnsi="Times New Roman" w:cs="Times New Roman"/>
        </w:rPr>
        <w:t>A promising test case</w:t>
      </w:r>
      <w:r w:rsidR="00D709B1" w:rsidRPr="00405C4C">
        <w:rPr>
          <w:rFonts w:ascii="Times New Roman" w:hAnsi="Times New Roman" w:cs="Times New Roman"/>
        </w:rPr>
        <w:t xml:space="preserve"> for this hypothesis can be found by examining</w:t>
      </w:r>
      <w:r w:rsidR="00D709B1" w:rsidRPr="00405C4C">
        <w:rPr>
          <w:rFonts w:ascii="Times New Roman" w:eastAsia="Times New Roman" w:hAnsi="Times New Roman" w:cs="Times New Roman"/>
        </w:rPr>
        <w:t xml:space="preserve"> </w:t>
      </w:r>
      <w:r w:rsidR="004C57CE" w:rsidRPr="00405C4C">
        <w:rPr>
          <w:rFonts w:ascii="Times New Roman" w:eastAsia="Times New Roman" w:hAnsi="Times New Roman" w:cs="Times New Roman"/>
        </w:rPr>
        <w:t xml:space="preserve">how L1 English speakers behave when they learn Hebrew, </w:t>
      </w:r>
      <w:r w:rsidR="00AD269C">
        <w:rPr>
          <w:rFonts w:ascii="Times New Roman" w:eastAsia="Times New Roman" w:hAnsi="Times New Roman" w:cs="Times New Roman"/>
        </w:rPr>
        <w:t>whose</w:t>
      </w:r>
      <w:r w:rsidR="00AD269C" w:rsidRPr="00405C4C">
        <w:rPr>
          <w:rFonts w:ascii="Times New Roman" w:eastAsia="Times New Roman" w:hAnsi="Times New Roman" w:cs="Times New Roman"/>
        </w:rPr>
        <w:t xml:space="preserve"> </w:t>
      </w:r>
      <w:r w:rsidR="004C57CE" w:rsidRPr="00405C4C">
        <w:rPr>
          <w:rFonts w:ascii="Times New Roman" w:eastAsia="Times New Roman" w:hAnsi="Times New Roman" w:cs="Times New Roman"/>
        </w:rPr>
        <w:t xml:space="preserve">gender system provides </w:t>
      </w:r>
      <w:r w:rsidR="00F81B53" w:rsidRPr="00405C4C">
        <w:rPr>
          <w:rFonts w:ascii="Times New Roman" w:eastAsia="Times New Roman" w:hAnsi="Times New Roman" w:cs="Times New Roman"/>
        </w:rPr>
        <w:t>a</w:t>
      </w:r>
      <w:r w:rsidR="00825CB0">
        <w:rPr>
          <w:rFonts w:ascii="Times New Roman" w:eastAsia="Times New Roman" w:hAnsi="Times New Roman" w:cs="Times New Roman"/>
        </w:rPr>
        <w:t xml:space="preserve"> salience</w:t>
      </w:r>
      <w:r w:rsidR="00A313FE" w:rsidRPr="00405C4C">
        <w:rPr>
          <w:rFonts w:ascii="Times New Roman" w:eastAsia="Times New Roman" w:hAnsi="Times New Roman" w:cs="Times New Roman"/>
        </w:rPr>
        <w:t xml:space="preserve"> plural noun</w:t>
      </w:r>
      <w:r w:rsidR="00A14539" w:rsidRPr="00405C4C">
        <w:rPr>
          <w:rFonts w:ascii="Times New Roman" w:eastAsia="Times New Roman" w:hAnsi="Times New Roman" w:cs="Times New Roman"/>
        </w:rPr>
        <w:t xml:space="preserve">-final </w:t>
      </w:r>
      <w:r w:rsidR="00A313FE" w:rsidRPr="00405C4C">
        <w:rPr>
          <w:rFonts w:ascii="Times New Roman" w:eastAsia="Times New Roman" w:hAnsi="Times New Roman" w:cs="Times New Roman"/>
        </w:rPr>
        <w:t xml:space="preserve">morpheme with gender value. </w:t>
      </w:r>
      <w:r w:rsidR="004C57CE" w:rsidRPr="00405C4C">
        <w:rPr>
          <w:rFonts w:ascii="Times New Roman" w:eastAsia="Times New Roman" w:hAnsi="Times New Roman" w:cs="Times New Roman"/>
        </w:rPr>
        <w:t xml:space="preserve"> If the presence of the determiner </w:t>
      </w:r>
      <w:r w:rsidR="003F0162">
        <w:rPr>
          <w:rFonts w:ascii="Times New Roman" w:eastAsia="Times New Roman" w:hAnsi="Times New Roman" w:cs="Times New Roman"/>
        </w:rPr>
        <w:t>with gender value</w:t>
      </w:r>
      <w:r w:rsidR="004C57CE" w:rsidRPr="00405C4C">
        <w:rPr>
          <w:rFonts w:ascii="Times New Roman" w:eastAsia="Times New Roman" w:hAnsi="Times New Roman" w:cs="Times New Roman"/>
        </w:rPr>
        <w:t xml:space="preserve"> is crucial in L2 gender acquisition,</w:t>
      </w:r>
      <w:r w:rsidRPr="00405C4C">
        <w:rPr>
          <w:rFonts w:ascii="Times New Roman" w:eastAsia="Times New Roman" w:hAnsi="Times New Roman" w:cs="Times New Roman"/>
        </w:rPr>
        <w:t xml:space="preserve"> I argue that </w:t>
      </w:r>
      <w:r w:rsidR="00F81B53" w:rsidRPr="00405C4C">
        <w:rPr>
          <w:rFonts w:ascii="Times New Roman" w:eastAsia="Times New Roman" w:hAnsi="Times New Roman" w:cs="Times New Roman"/>
        </w:rPr>
        <w:t>L1 English-</w:t>
      </w:r>
      <w:del w:id="24" w:author="Patrick Thane" w:date="2020-07-18T13:38:00Z">
        <w:r w:rsidR="00F81B53" w:rsidRPr="00405C4C" w:rsidDel="00AD269C">
          <w:rPr>
            <w:rFonts w:ascii="Times New Roman" w:eastAsia="Times New Roman" w:hAnsi="Times New Roman" w:cs="Times New Roman"/>
          </w:rPr>
          <w:delText xml:space="preserve"> </w:delText>
        </w:r>
      </w:del>
      <w:r w:rsidR="00F81B53" w:rsidRPr="00405C4C">
        <w:rPr>
          <w:rFonts w:ascii="Times New Roman" w:eastAsia="Times New Roman" w:hAnsi="Times New Roman" w:cs="Times New Roman"/>
        </w:rPr>
        <w:t xml:space="preserve">L2 </w:t>
      </w:r>
      <w:r w:rsidR="00D709B1" w:rsidRPr="00405C4C">
        <w:rPr>
          <w:rFonts w:ascii="Times New Roman" w:eastAsia="Times New Roman" w:hAnsi="Times New Roman" w:cs="Times New Roman"/>
        </w:rPr>
        <w:t xml:space="preserve">Spanish </w:t>
      </w:r>
      <w:r w:rsidR="00F81B53" w:rsidRPr="00405C4C">
        <w:rPr>
          <w:rFonts w:ascii="Times New Roman" w:eastAsia="Times New Roman" w:hAnsi="Times New Roman" w:cs="Times New Roman"/>
        </w:rPr>
        <w:t xml:space="preserve">speakers </w:t>
      </w:r>
      <w:r w:rsidRPr="00405C4C">
        <w:rPr>
          <w:rFonts w:ascii="Times New Roman" w:eastAsia="Times New Roman" w:hAnsi="Times New Roman" w:cs="Times New Roman"/>
        </w:rPr>
        <w:t xml:space="preserve">will perform better in </w:t>
      </w:r>
      <w:r w:rsidR="005E7EC9">
        <w:rPr>
          <w:rFonts w:ascii="Times New Roman" w:eastAsia="Times New Roman" w:hAnsi="Times New Roman" w:cs="Times New Roman"/>
        </w:rPr>
        <w:t>acquiring</w:t>
      </w:r>
      <w:r w:rsidRPr="00405C4C">
        <w:rPr>
          <w:rFonts w:ascii="Times New Roman" w:eastAsia="Times New Roman" w:hAnsi="Times New Roman" w:cs="Times New Roman"/>
        </w:rPr>
        <w:t xml:space="preserve"> of gender of inanimate nouns </w:t>
      </w:r>
      <w:r w:rsidR="00F81B53" w:rsidRPr="00405C4C">
        <w:rPr>
          <w:rFonts w:ascii="Times New Roman" w:eastAsia="Times New Roman" w:hAnsi="Times New Roman" w:cs="Times New Roman"/>
        </w:rPr>
        <w:t>than L1 English-</w:t>
      </w:r>
      <w:del w:id="25" w:author="Patrick Thane" w:date="2020-07-18T13:40:00Z">
        <w:r w:rsidR="00F81B53" w:rsidRPr="00405C4C" w:rsidDel="00AD269C">
          <w:rPr>
            <w:rFonts w:ascii="Times New Roman" w:eastAsia="Times New Roman" w:hAnsi="Times New Roman" w:cs="Times New Roman"/>
          </w:rPr>
          <w:delText xml:space="preserve"> </w:delText>
        </w:r>
      </w:del>
      <w:r w:rsidR="00F81B53" w:rsidRPr="00405C4C">
        <w:rPr>
          <w:rFonts w:ascii="Times New Roman" w:eastAsia="Times New Roman" w:hAnsi="Times New Roman" w:cs="Times New Roman"/>
        </w:rPr>
        <w:t xml:space="preserve">L2 Hebrew learners. </w:t>
      </w:r>
      <w:r w:rsidR="00D709B1" w:rsidRPr="00405C4C">
        <w:rPr>
          <w:rFonts w:ascii="Times New Roman" w:eastAsia="Times New Roman" w:hAnsi="Times New Roman" w:cs="Times New Roman"/>
        </w:rPr>
        <w:t>In addition, if</w:t>
      </w:r>
      <w:r w:rsidR="00F81B53" w:rsidRPr="00405C4C">
        <w:rPr>
          <w:rFonts w:ascii="Times New Roman" w:eastAsia="Times New Roman" w:hAnsi="Times New Roman" w:cs="Times New Roman"/>
        </w:rPr>
        <w:t xml:space="preserve"> </w:t>
      </w:r>
      <w:r w:rsidRPr="00405C4C">
        <w:rPr>
          <w:rFonts w:ascii="Times New Roman" w:eastAsia="Times New Roman" w:hAnsi="Times New Roman" w:cs="Times New Roman"/>
        </w:rPr>
        <w:t xml:space="preserve">morphophonological information is </w:t>
      </w:r>
      <w:r w:rsidR="00C70CD9">
        <w:rPr>
          <w:rFonts w:ascii="Times New Roman" w:eastAsia="Times New Roman" w:hAnsi="Times New Roman" w:cs="Times New Roman"/>
        </w:rPr>
        <w:t xml:space="preserve">less </w:t>
      </w:r>
      <w:r w:rsidRPr="00405C4C">
        <w:rPr>
          <w:rFonts w:ascii="Times New Roman" w:eastAsia="Times New Roman" w:hAnsi="Times New Roman" w:cs="Times New Roman"/>
        </w:rPr>
        <w:t xml:space="preserve">reliable in the </w:t>
      </w:r>
      <w:r w:rsidR="003F0162">
        <w:rPr>
          <w:rFonts w:ascii="Times New Roman" w:eastAsia="Times New Roman" w:hAnsi="Times New Roman" w:cs="Times New Roman"/>
        </w:rPr>
        <w:t>process of adjective-agreement</w:t>
      </w:r>
      <w:r w:rsidR="00F81B53" w:rsidRPr="00405C4C">
        <w:rPr>
          <w:rFonts w:ascii="Times New Roman" w:eastAsia="Times New Roman" w:hAnsi="Times New Roman" w:cs="Times New Roman"/>
        </w:rPr>
        <w:t>, I predict that L1 English-</w:t>
      </w:r>
      <w:r w:rsidR="005E7EC9">
        <w:rPr>
          <w:rFonts w:ascii="Times New Roman" w:eastAsia="Times New Roman" w:hAnsi="Times New Roman" w:cs="Times New Roman"/>
        </w:rPr>
        <w:t xml:space="preserve">L2 </w:t>
      </w:r>
      <w:del w:id="26" w:author="Patrick Thane" w:date="2020-07-18T13:40:00Z">
        <w:r w:rsidR="00F81B53" w:rsidRPr="00405C4C" w:rsidDel="005E7EC9">
          <w:rPr>
            <w:rFonts w:ascii="Times New Roman" w:eastAsia="Times New Roman" w:hAnsi="Times New Roman" w:cs="Times New Roman"/>
          </w:rPr>
          <w:delText xml:space="preserve"> </w:delText>
        </w:r>
      </w:del>
      <w:r w:rsidR="00F81B53" w:rsidRPr="00405C4C">
        <w:rPr>
          <w:rFonts w:ascii="Times New Roman" w:eastAsia="Times New Roman" w:hAnsi="Times New Roman" w:cs="Times New Roman"/>
        </w:rPr>
        <w:t xml:space="preserve">Hebrew </w:t>
      </w:r>
      <w:r w:rsidR="00364D82" w:rsidRPr="00405C4C">
        <w:rPr>
          <w:rFonts w:ascii="Times New Roman" w:eastAsia="Times New Roman" w:hAnsi="Times New Roman" w:cs="Times New Roman"/>
        </w:rPr>
        <w:t>learners will</w:t>
      </w:r>
      <w:r w:rsidR="00F81B53" w:rsidRPr="00405C4C">
        <w:rPr>
          <w:rFonts w:ascii="Times New Roman" w:eastAsia="Times New Roman" w:hAnsi="Times New Roman" w:cs="Times New Roman"/>
        </w:rPr>
        <w:t xml:space="preserve"> have lower accuracy in assigning </w:t>
      </w:r>
      <w:r w:rsidR="003F0162">
        <w:rPr>
          <w:rFonts w:ascii="Times New Roman" w:eastAsia="Times New Roman" w:hAnsi="Times New Roman" w:cs="Times New Roman"/>
        </w:rPr>
        <w:t xml:space="preserve">adjective </w:t>
      </w:r>
      <w:r w:rsidR="00F81B53" w:rsidRPr="00405C4C">
        <w:rPr>
          <w:rFonts w:ascii="Times New Roman" w:eastAsia="Times New Roman" w:hAnsi="Times New Roman" w:cs="Times New Roman"/>
        </w:rPr>
        <w:t>gender on plural nouns</w:t>
      </w:r>
      <w:r w:rsidRPr="00405C4C">
        <w:rPr>
          <w:rFonts w:ascii="Times New Roman" w:eastAsia="Times New Roman" w:hAnsi="Times New Roman" w:cs="Times New Roman"/>
        </w:rPr>
        <w:t>.</w:t>
      </w:r>
      <w:r w:rsidR="00E07D48" w:rsidRPr="00405C4C">
        <w:rPr>
          <w:rFonts w:ascii="Times New Roman" w:eastAsia="Times New Roman" w:hAnsi="Times New Roman" w:cs="Times New Roman"/>
        </w:rPr>
        <w:t xml:space="preserve"> </w:t>
      </w:r>
      <w:r w:rsidR="00A313FE" w:rsidRPr="00405C4C">
        <w:rPr>
          <w:rFonts w:ascii="Times New Roman" w:eastAsia="Times New Roman" w:hAnsi="Times New Roman" w:cs="Times New Roman"/>
        </w:rPr>
        <w:t>Therefore, research</w:t>
      </w:r>
      <w:r w:rsidR="004076BD">
        <w:rPr>
          <w:rFonts w:ascii="Times New Roman" w:eastAsia="Times New Roman" w:hAnsi="Times New Roman" w:cs="Times New Roman"/>
        </w:rPr>
        <w:t xml:space="preserve"> question</w:t>
      </w:r>
      <w:r w:rsidR="00C11130">
        <w:rPr>
          <w:rFonts w:ascii="Times New Roman" w:eastAsia="Times New Roman" w:hAnsi="Times New Roman" w:cs="Times New Roman"/>
        </w:rPr>
        <w:t>s</w:t>
      </w:r>
      <w:r w:rsidR="00A313FE" w:rsidRPr="00405C4C">
        <w:rPr>
          <w:rFonts w:ascii="Times New Roman" w:eastAsia="Times New Roman" w:hAnsi="Times New Roman" w:cs="Times New Roman"/>
        </w:rPr>
        <w:t xml:space="preserve"> </w:t>
      </w:r>
      <w:r w:rsidR="00C11130">
        <w:rPr>
          <w:rFonts w:ascii="Times New Roman" w:eastAsia="Times New Roman" w:hAnsi="Times New Roman" w:cs="Times New Roman"/>
        </w:rPr>
        <w:t>a</w:t>
      </w:r>
      <w:r w:rsidR="003F0162">
        <w:rPr>
          <w:rFonts w:ascii="Times New Roman" w:eastAsia="Times New Roman" w:hAnsi="Times New Roman" w:cs="Times New Roman"/>
        </w:rPr>
        <w:t>sks</w:t>
      </w:r>
      <w:r w:rsidR="00C11130">
        <w:rPr>
          <w:rFonts w:ascii="Times New Roman" w:eastAsia="Times New Roman" w:hAnsi="Times New Roman" w:cs="Times New Roman"/>
        </w:rPr>
        <w:t xml:space="preserve"> </w:t>
      </w:r>
      <w:bookmarkStart w:id="27" w:name="_Hlk46740328"/>
      <w:r w:rsidR="003F0162">
        <w:rPr>
          <w:rFonts w:ascii="Times New Roman" w:eastAsia="Times New Roman" w:hAnsi="Times New Roman" w:cs="Times New Roman"/>
        </w:rPr>
        <w:t xml:space="preserve">whether </w:t>
      </w:r>
      <w:r w:rsidR="00A313FE" w:rsidRPr="003F0162">
        <w:rPr>
          <w:rFonts w:ascii="Times New Roman" w:eastAsia="Times New Roman" w:hAnsi="Times New Roman" w:cs="Times New Roman"/>
          <w:bCs/>
        </w:rPr>
        <w:t xml:space="preserve">morphosyntactic features </w:t>
      </w:r>
      <w:r w:rsidR="00D911EC">
        <w:rPr>
          <w:rFonts w:ascii="Times New Roman" w:eastAsia="Times New Roman" w:hAnsi="Times New Roman" w:cs="Times New Roman"/>
          <w:bCs/>
        </w:rPr>
        <w:t xml:space="preserve">are </w:t>
      </w:r>
      <w:r w:rsidR="00A313FE" w:rsidRPr="003F0162">
        <w:rPr>
          <w:rFonts w:ascii="Times New Roman" w:eastAsia="Times New Roman" w:hAnsi="Times New Roman" w:cs="Times New Roman"/>
          <w:bCs/>
        </w:rPr>
        <w:t xml:space="preserve">more reliable than morphophonological features in the acquisition of </w:t>
      </w:r>
      <w:r w:rsidR="00A313FE" w:rsidRPr="003F0162">
        <w:rPr>
          <w:rFonts w:ascii="Times New Roman" w:eastAsia="Times New Roman" w:hAnsi="Times New Roman" w:cs="Times New Roman"/>
        </w:rPr>
        <w:t xml:space="preserve">gender </w:t>
      </w:r>
      <w:r w:rsidR="00262411" w:rsidRPr="003F0162">
        <w:rPr>
          <w:rFonts w:ascii="Times New Roman" w:eastAsia="Times New Roman" w:hAnsi="Times New Roman" w:cs="Times New Roman"/>
        </w:rPr>
        <w:t>of</w:t>
      </w:r>
      <w:r w:rsidR="00A313FE" w:rsidRPr="003F0162">
        <w:rPr>
          <w:rFonts w:ascii="Times New Roman" w:eastAsia="Times New Roman" w:hAnsi="Times New Roman" w:cs="Times New Roman"/>
        </w:rPr>
        <w:t xml:space="preserve"> </w:t>
      </w:r>
      <w:r w:rsidR="000C174A" w:rsidRPr="003F0162">
        <w:rPr>
          <w:rFonts w:ascii="Times New Roman" w:eastAsia="Times New Roman" w:hAnsi="Times New Roman" w:cs="Times New Roman"/>
        </w:rPr>
        <w:t xml:space="preserve">inanimate </w:t>
      </w:r>
      <w:r w:rsidR="00A313FE" w:rsidRPr="003F0162">
        <w:rPr>
          <w:rFonts w:ascii="Times New Roman" w:eastAsia="Times New Roman" w:hAnsi="Times New Roman" w:cs="Times New Roman"/>
        </w:rPr>
        <w:t>nouns across languages</w:t>
      </w:r>
      <w:bookmarkEnd w:id="27"/>
      <w:r w:rsidR="003F0162">
        <w:rPr>
          <w:rFonts w:ascii="Times New Roman" w:eastAsia="Times New Roman" w:hAnsi="Times New Roman" w:cs="Times New Roman"/>
        </w:rPr>
        <w:t xml:space="preserve">. </w:t>
      </w:r>
    </w:p>
    <w:p w14:paraId="65CC3261" w14:textId="6947F070" w:rsidR="00FE104D" w:rsidRPr="00405C4C" w:rsidRDefault="00A2775E">
      <w:pPr>
        <w:pStyle w:val="ListParagraph"/>
        <w:tabs>
          <w:tab w:val="left" w:pos="2544"/>
        </w:tabs>
        <w:spacing w:line="480" w:lineRule="auto"/>
        <w:rPr>
          <w:rFonts w:ascii="Times New Roman" w:eastAsia="Times New Roman" w:hAnsi="Times New Roman" w:cs="Times New Roman"/>
          <w:b/>
        </w:rPr>
      </w:pPr>
      <w:r w:rsidRPr="00405C4C">
        <w:rPr>
          <w:rFonts w:ascii="Times New Roman" w:eastAsia="Times New Roman" w:hAnsi="Times New Roman" w:cs="Times New Roman"/>
          <w:b/>
        </w:rPr>
        <w:t xml:space="preserve"> </w:t>
      </w:r>
      <w:r w:rsidR="00FE104D" w:rsidRPr="00405C4C">
        <w:rPr>
          <w:rFonts w:ascii="Times New Roman" w:eastAsia="Times New Roman" w:hAnsi="Times New Roman" w:cs="Times New Roman"/>
          <w:b/>
        </w:rPr>
        <w:t>Methods</w:t>
      </w:r>
    </w:p>
    <w:p w14:paraId="65B5994A" w14:textId="07DFDA2C" w:rsidR="00FE104D" w:rsidRPr="00BF558A" w:rsidRDefault="00FE104D">
      <w:pPr>
        <w:spacing w:line="480" w:lineRule="auto"/>
        <w:rPr>
          <w:rFonts w:ascii="Times New Roman" w:eastAsia="Times New Roman" w:hAnsi="Times New Roman" w:cs="Times New Roman"/>
          <w:b/>
          <w:i/>
          <w:iCs/>
        </w:rPr>
      </w:pPr>
      <w:r w:rsidRPr="00BF558A">
        <w:rPr>
          <w:rFonts w:ascii="Times New Roman" w:eastAsia="Times New Roman" w:hAnsi="Times New Roman" w:cs="Times New Roman"/>
          <w:b/>
          <w:i/>
          <w:iCs/>
        </w:rPr>
        <w:t>Participants</w:t>
      </w:r>
    </w:p>
    <w:p w14:paraId="02C694DD" w14:textId="162F2C42" w:rsidR="00FE104D" w:rsidRPr="00405C4C"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The sample pool included 128 participants: 32 L1 English-L2 Spanish learners</w:t>
      </w:r>
      <w:r w:rsidR="00774A13">
        <w:rPr>
          <w:rFonts w:ascii="Times New Roman" w:eastAsia="Times New Roman" w:hAnsi="Times New Roman" w:cs="Times New Roman"/>
        </w:rPr>
        <w:t xml:space="preserve"> (L2SP)</w:t>
      </w:r>
      <w:r w:rsidRPr="00405C4C">
        <w:rPr>
          <w:rFonts w:ascii="Times New Roman" w:eastAsia="Times New Roman" w:hAnsi="Times New Roman" w:cs="Times New Roman"/>
        </w:rPr>
        <w:t>, 32 L1 English- L2 Hebrew learners</w:t>
      </w:r>
      <w:r w:rsidR="00774A13">
        <w:rPr>
          <w:rFonts w:ascii="Times New Roman" w:eastAsia="Times New Roman" w:hAnsi="Times New Roman" w:cs="Times New Roman"/>
        </w:rPr>
        <w:t xml:space="preserve"> (L2HB),</w:t>
      </w:r>
      <w:r w:rsidRPr="00405C4C">
        <w:rPr>
          <w:rFonts w:ascii="Times New Roman" w:eastAsia="Times New Roman" w:hAnsi="Times New Roman" w:cs="Times New Roman"/>
        </w:rPr>
        <w:t xml:space="preserve"> 32 Spanish-dominant Spanish-English bilinguals</w:t>
      </w:r>
      <w:r w:rsidR="00774A13">
        <w:rPr>
          <w:rFonts w:ascii="Times New Roman" w:eastAsia="Times New Roman" w:hAnsi="Times New Roman" w:cs="Times New Roman"/>
        </w:rPr>
        <w:t xml:space="preserve"> (L1SP),</w:t>
      </w:r>
      <w:r w:rsidRPr="00405C4C">
        <w:rPr>
          <w:rFonts w:ascii="Times New Roman" w:eastAsia="Times New Roman" w:hAnsi="Times New Roman" w:cs="Times New Roman"/>
        </w:rPr>
        <w:t xml:space="preserve"> and 32 Hebrew-dominant Hebrew-English bilinguals</w:t>
      </w:r>
      <w:r w:rsidR="00774A13">
        <w:rPr>
          <w:rFonts w:ascii="Times New Roman" w:eastAsia="Times New Roman" w:hAnsi="Times New Roman" w:cs="Times New Roman"/>
        </w:rPr>
        <w:t xml:space="preserve"> (L1HB). </w:t>
      </w:r>
      <w:r w:rsidRPr="00405C4C">
        <w:rPr>
          <w:rFonts w:ascii="Times New Roman" w:eastAsia="Times New Roman" w:hAnsi="Times New Roman" w:cs="Times New Roman"/>
        </w:rPr>
        <w:t xml:space="preserve">The L2 Spanish learners and part of the L2 Hebrew learners were students from a higher education institution on the East </w:t>
      </w:r>
      <w:sdt>
        <w:sdtPr>
          <w:tag w:val="goog_rdk_173"/>
          <w:id w:val="-1647882898"/>
        </w:sdtPr>
        <w:sdtEndPr/>
        <w:sdtContent/>
      </w:sdt>
      <w:r w:rsidRPr="00405C4C">
        <w:rPr>
          <w:rFonts w:ascii="Times New Roman" w:eastAsia="Times New Roman" w:hAnsi="Times New Roman" w:cs="Times New Roman"/>
        </w:rPr>
        <w:t xml:space="preserve">Coast, and </w:t>
      </w:r>
      <w:sdt>
        <w:sdtPr>
          <w:tag w:val="goog_rdk_175"/>
          <w:id w:val="923155800"/>
        </w:sdtPr>
        <w:sdtEndPr/>
        <w:sdtContent/>
      </w:sdt>
      <w:r w:rsidRPr="00405C4C">
        <w:rPr>
          <w:rFonts w:ascii="Times New Roman" w:eastAsia="Times New Roman" w:hAnsi="Times New Roman" w:cs="Times New Roman"/>
        </w:rPr>
        <w:t xml:space="preserve">part of the L2 Hebrew learners </w:t>
      </w:r>
      <w:proofErr w:type="gramStart"/>
      <w:r w:rsidRPr="00405C4C">
        <w:rPr>
          <w:rFonts w:ascii="Times New Roman" w:eastAsia="Times New Roman" w:hAnsi="Times New Roman" w:cs="Times New Roman"/>
        </w:rPr>
        <w:t>were</w:t>
      </w:r>
      <w:proofErr w:type="gramEnd"/>
      <w:r w:rsidRPr="00405C4C">
        <w:rPr>
          <w:rFonts w:ascii="Times New Roman" w:eastAsia="Times New Roman" w:hAnsi="Times New Roman" w:cs="Times New Roman"/>
        </w:rPr>
        <w:t xml:space="preserve"> from a theological seminary on the East Coast. </w:t>
      </w:r>
      <w:r w:rsidRPr="00405C4C">
        <w:rPr>
          <w:rFonts w:ascii="Times New Roman" w:eastAsia="Times New Roman" w:hAnsi="Times New Roman" w:cs="Times New Roman"/>
        </w:rPr>
        <w:lastRenderedPageBreak/>
        <w:t>The control group consisted of Spanish native speakers from a higher education institution in Chile, and the native Hebrew speakers were from a higher education institution in Israel. Participants' ages ranged from 18-28, and they were in the process of completing undergraduate or graduate studies. The control data were collected in Chile and Israel. Due to the absence of a monolingual population in Israel (most Israelis can speak English reasonably well, as it is a required second language for students in both Hebrew and Arabic schools, (</w:t>
      </w:r>
      <w:r w:rsidR="00384D80" w:rsidRPr="00384D80">
        <w:rPr>
          <w:rFonts w:ascii="Times New Roman" w:eastAsia="Times New Roman" w:hAnsi="Times New Roman" w:cs="Times New Roman"/>
        </w:rPr>
        <w:t>Uhlmann, 2011</w:t>
      </w:r>
      <w:r w:rsidRPr="00405C4C">
        <w:rPr>
          <w:rFonts w:ascii="Times New Roman" w:eastAsia="Times New Roman" w:hAnsi="Times New Roman" w:cs="Times New Roman"/>
        </w:rPr>
        <w:t xml:space="preserve">), Chilean Speakers and Israeli speakers were all sequential bilinguals, adult English L2 learners. Participants had completed at least college-level studies. All the participants were born in each target country, and they had been raised there.  The Spanish and Hebrew L2 data was collected on the East Coast of the United States. The L2 Spanish participants had been studying Spanish for some years after the age of 10. The L2 Hebrew learners had also been studying for some years. All L2 participants were native speakers of English, born and raised in a monolingual English family, and their community speaks English too. The L2 speakers did not speak any other language besides English and the target language.  The proficiency of the experimental groups was measured by MINT </w:t>
      </w:r>
      <w:r w:rsidR="00977286" w:rsidRPr="00405C4C">
        <w:rPr>
          <w:rFonts w:ascii="Times New Roman" w:eastAsia="Times New Roman" w:hAnsi="Times New Roman" w:cs="Times New Roman"/>
        </w:rPr>
        <w:t>scores (</w:t>
      </w:r>
      <w:r w:rsidR="00262411" w:rsidRPr="00405C4C">
        <w:rPr>
          <w:rFonts w:ascii="Times New Roman" w:hAnsi="Times New Roman" w:cs="Times New Roman"/>
        </w:rPr>
        <w:t>Gollan</w:t>
      </w:r>
      <w:r w:rsidRPr="00405C4C">
        <w:rPr>
          <w:rFonts w:ascii="Times New Roman" w:hAnsi="Times New Roman" w:cs="Times New Roman"/>
        </w:rPr>
        <w:t xml:space="preserve">, </w:t>
      </w:r>
      <w:proofErr w:type="spellStart"/>
      <w:r w:rsidRPr="00405C4C">
        <w:rPr>
          <w:rFonts w:ascii="Times New Roman" w:hAnsi="Times New Roman" w:cs="Times New Roman"/>
        </w:rPr>
        <w:t>Weissberger</w:t>
      </w:r>
      <w:proofErr w:type="spellEnd"/>
      <w:r w:rsidRPr="00405C4C">
        <w:rPr>
          <w:rFonts w:ascii="Times New Roman" w:hAnsi="Times New Roman" w:cs="Times New Roman"/>
        </w:rPr>
        <w:t xml:space="preserve">, </w:t>
      </w:r>
      <w:proofErr w:type="spellStart"/>
      <w:r w:rsidRPr="00405C4C">
        <w:rPr>
          <w:rFonts w:ascii="Times New Roman" w:hAnsi="Times New Roman" w:cs="Times New Roman"/>
        </w:rPr>
        <w:t>Runnqvist</w:t>
      </w:r>
      <w:proofErr w:type="spellEnd"/>
      <w:r w:rsidRPr="00405C4C">
        <w:rPr>
          <w:rFonts w:ascii="Times New Roman" w:hAnsi="Times New Roman" w:cs="Times New Roman"/>
        </w:rPr>
        <w:t xml:space="preserve">, Montoya and </w:t>
      </w:r>
      <w:proofErr w:type="spellStart"/>
      <w:r w:rsidRPr="00405C4C">
        <w:rPr>
          <w:rFonts w:ascii="Times New Roman" w:hAnsi="Times New Roman" w:cs="Times New Roman"/>
        </w:rPr>
        <w:t>Cera</w:t>
      </w:r>
      <w:proofErr w:type="spellEnd"/>
      <w:r w:rsidRPr="00405C4C">
        <w:rPr>
          <w:rFonts w:ascii="Times New Roman" w:hAnsi="Times New Roman" w:cs="Times New Roman"/>
        </w:rPr>
        <w:t>, 2012)</w:t>
      </w:r>
      <w:r w:rsidR="00CB18B1">
        <w:rPr>
          <w:rFonts w:ascii="Times New Roman" w:hAnsi="Times New Roman" w:cs="Times New Roman"/>
        </w:rPr>
        <w:t>,</w:t>
      </w:r>
      <w:r w:rsidRPr="00405C4C">
        <w:rPr>
          <w:rFonts w:ascii="Times New Roman" w:eastAsia="Times New Roman" w:hAnsi="Times New Roman" w:cs="Times New Roman"/>
        </w:rPr>
        <w:t xml:space="preserve"> taking the results as a continuous variable. There are 68 total points possible on the test. Since MINT results were not discrete, a histogram with results by group was created to display variability within each group.</w:t>
      </w:r>
    </w:p>
    <w:p w14:paraId="174981C2" w14:textId="7D18F7EB" w:rsidR="00FE104D" w:rsidRDefault="00FE104D">
      <w:pPr>
        <w:spacing w:line="480" w:lineRule="auto"/>
        <w:ind w:firstLine="720"/>
        <w:rPr>
          <w:rFonts w:ascii="Times New Roman" w:eastAsia="Times New Roman" w:hAnsi="Times New Roman" w:cs="Times New Roman"/>
        </w:rPr>
      </w:pPr>
      <w:bookmarkStart w:id="28" w:name="_Hlk70083136"/>
      <w:bookmarkStart w:id="29" w:name="_Hlk43721375"/>
      <w:r w:rsidRPr="00405C4C">
        <w:rPr>
          <w:rFonts w:ascii="Times New Roman" w:eastAsia="Times New Roman" w:hAnsi="Times New Roman" w:cs="Times New Roman"/>
        </w:rPr>
        <w:t xml:space="preserve">Figure </w:t>
      </w:r>
      <w:r w:rsidR="00774A6F">
        <w:rPr>
          <w:rFonts w:ascii="Times New Roman" w:eastAsia="Times New Roman" w:hAnsi="Times New Roman" w:cs="Times New Roman"/>
        </w:rPr>
        <w:t>1</w:t>
      </w:r>
      <w:r w:rsidRPr="00405C4C">
        <w:rPr>
          <w:rFonts w:ascii="Times New Roman" w:eastAsia="Times New Roman" w:hAnsi="Times New Roman" w:cs="Times New Roman"/>
        </w:rPr>
        <w:t xml:space="preserve">. </w:t>
      </w:r>
      <w:r w:rsidRPr="009114C1">
        <w:rPr>
          <w:rFonts w:ascii="Times New Roman" w:eastAsia="Times New Roman" w:hAnsi="Times New Roman" w:cs="Times New Roman"/>
        </w:rPr>
        <w:t>Variability MINT scores by group.</w:t>
      </w:r>
    </w:p>
    <w:bookmarkEnd w:id="28"/>
    <w:p w14:paraId="7F2DACE5" w14:textId="64C35325" w:rsidR="007C426E" w:rsidRPr="00405C4C" w:rsidDel="009114C1" w:rsidRDefault="009114C1">
      <w:pPr>
        <w:spacing w:line="480" w:lineRule="auto"/>
        <w:ind w:firstLine="720"/>
        <w:rPr>
          <w:del w:id="30" w:author="Jennifer Rosanna Markovits Rojas" w:date="2021-04-23T15:13:00Z"/>
          <w:rFonts w:ascii="Times New Roman" w:eastAsia="Times New Roman" w:hAnsi="Times New Roman" w:cs="Times New Roman"/>
        </w:rPr>
      </w:pPr>
      <w:r w:rsidRPr="009114C1">
        <w:rPr>
          <w:rFonts w:ascii="Times New Roman" w:eastAsia="Times New Roman" w:hAnsi="Times New Roman" w:cs="Times New Roman"/>
        </w:rPr>
        <w:lastRenderedPageBreak/>
        <w:t xml:space="preserve">&lt;Insert Figure </w:t>
      </w:r>
      <w:r>
        <w:rPr>
          <w:rFonts w:ascii="Times New Roman" w:eastAsia="Times New Roman" w:hAnsi="Times New Roman" w:cs="Times New Roman"/>
        </w:rPr>
        <w:t>1</w:t>
      </w:r>
      <w:r w:rsidRPr="009114C1">
        <w:rPr>
          <w:rFonts w:ascii="Times New Roman" w:eastAsia="Times New Roman" w:hAnsi="Times New Roman" w:cs="Times New Roman"/>
        </w:rPr>
        <w:t xml:space="preserve"> about here&gt;</w:t>
      </w:r>
      <w:del w:id="31" w:author="Jennifer Rosanna Markovits Rojas" w:date="2021-04-23T15:12:00Z">
        <w:r w:rsidR="007C426E" w:rsidRPr="00047DB7" w:rsidDel="009114C1">
          <w:rPr>
            <w:rFonts w:ascii="Times New Roman" w:eastAsia="Times New Roman" w:hAnsi="Times New Roman" w:cs="Times New Roman"/>
            <w:noProof/>
            <w:lang w:val="es-CO" w:eastAsia="es-CO"/>
          </w:rPr>
          <w:drawing>
            <wp:anchor distT="0" distB="0" distL="114300" distR="114300" simplePos="0" relativeHeight="251678720" behindDoc="0" locked="0" layoutInCell="1" allowOverlap="1" wp14:anchorId="38F3465D" wp14:editId="3508C116">
              <wp:simplePos x="0" y="0"/>
              <wp:positionH relativeFrom="margin">
                <wp:posOffset>444500</wp:posOffset>
              </wp:positionH>
              <wp:positionV relativeFrom="paragraph">
                <wp:posOffset>147320</wp:posOffset>
              </wp:positionV>
              <wp:extent cx="4667250" cy="2919095"/>
              <wp:effectExtent l="0" t="0" r="0" b="0"/>
              <wp:wrapSquare wrapText="bothSides"/>
              <wp:docPr id="4" name="Picture 4" descr="C:\Users\spanport\Desktop\Spring20\R\histogram_sepa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nport\Desktop\Spring20\R\histogram_separa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919095"/>
                      </a:xfrm>
                      <a:prstGeom prst="rect">
                        <a:avLst/>
                      </a:prstGeom>
                      <a:noFill/>
                      <a:ln>
                        <a:noFill/>
                      </a:ln>
                    </pic:spPr>
                  </pic:pic>
                </a:graphicData>
              </a:graphic>
              <wp14:sizeRelH relativeFrom="page">
                <wp14:pctWidth>0</wp14:pctWidth>
              </wp14:sizeRelH>
              <wp14:sizeRelV relativeFrom="page">
                <wp14:pctHeight>0</wp14:pctHeight>
              </wp14:sizeRelV>
            </wp:anchor>
          </w:drawing>
        </w:r>
      </w:del>
    </w:p>
    <w:bookmarkEnd w:id="29"/>
    <w:p w14:paraId="26B78BDB" w14:textId="77777777" w:rsidR="007C426E" w:rsidDel="009114C1" w:rsidRDefault="007C426E" w:rsidP="00BF558A">
      <w:pPr>
        <w:spacing w:line="480" w:lineRule="auto"/>
        <w:rPr>
          <w:del w:id="32" w:author="Jennifer Rosanna Markovits Rojas" w:date="2021-04-23T15:13:00Z"/>
          <w:rFonts w:ascii="Times New Roman" w:eastAsia="Times New Roman" w:hAnsi="Times New Roman" w:cs="Times New Roman"/>
        </w:rPr>
      </w:pPr>
    </w:p>
    <w:p w14:paraId="5A864E21" w14:textId="6C19C1BE" w:rsidR="007C426E" w:rsidDel="009114C1" w:rsidRDefault="007C426E" w:rsidP="00BF558A">
      <w:pPr>
        <w:spacing w:line="480" w:lineRule="auto"/>
        <w:rPr>
          <w:del w:id="33" w:author="Jennifer Rosanna Markovits Rojas" w:date="2021-04-23T15:13:00Z"/>
          <w:rFonts w:ascii="Times New Roman" w:eastAsia="Times New Roman" w:hAnsi="Times New Roman" w:cs="Times New Roman"/>
        </w:rPr>
      </w:pPr>
    </w:p>
    <w:p w14:paraId="01F11224" w14:textId="77777777" w:rsidR="007C426E" w:rsidDel="009114C1" w:rsidRDefault="007C426E" w:rsidP="00BF558A">
      <w:pPr>
        <w:spacing w:line="480" w:lineRule="auto"/>
        <w:rPr>
          <w:del w:id="34" w:author="Jennifer Rosanna Markovits Rojas" w:date="2021-04-23T15:13:00Z"/>
          <w:rFonts w:ascii="Times New Roman" w:eastAsia="Times New Roman" w:hAnsi="Times New Roman" w:cs="Times New Roman"/>
        </w:rPr>
      </w:pPr>
    </w:p>
    <w:p w14:paraId="0D2106EC" w14:textId="77777777" w:rsidR="007C426E" w:rsidDel="009114C1" w:rsidRDefault="007C426E" w:rsidP="00BF558A">
      <w:pPr>
        <w:spacing w:line="480" w:lineRule="auto"/>
        <w:rPr>
          <w:del w:id="35" w:author="Jennifer Rosanna Markovits Rojas" w:date="2021-04-23T15:13:00Z"/>
          <w:rFonts w:ascii="Times New Roman" w:eastAsia="Times New Roman" w:hAnsi="Times New Roman" w:cs="Times New Roman"/>
        </w:rPr>
      </w:pPr>
    </w:p>
    <w:p w14:paraId="47F131DA" w14:textId="77777777" w:rsidR="007C426E" w:rsidDel="009114C1" w:rsidRDefault="007C426E" w:rsidP="00BF558A">
      <w:pPr>
        <w:spacing w:line="480" w:lineRule="auto"/>
        <w:rPr>
          <w:del w:id="36" w:author="Jennifer Rosanna Markovits Rojas" w:date="2021-04-23T15:13:00Z"/>
          <w:rFonts w:ascii="Times New Roman" w:eastAsia="Times New Roman" w:hAnsi="Times New Roman" w:cs="Times New Roman"/>
        </w:rPr>
      </w:pPr>
    </w:p>
    <w:p w14:paraId="56A02EEF" w14:textId="77777777" w:rsidR="007C426E" w:rsidRDefault="007C426E" w:rsidP="00BF558A">
      <w:pPr>
        <w:spacing w:line="480" w:lineRule="auto"/>
        <w:rPr>
          <w:rFonts w:ascii="Times New Roman" w:eastAsia="Times New Roman" w:hAnsi="Times New Roman" w:cs="Times New Roman"/>
        </w:rPr>
      </w:pPr>
    </w:p>
    <w:p w14:paraId="7A38C02C" w14:textId="3F1F3603" w:rsidR="00FE104D" w:rsidRPr="00405C4C"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One two</w:t>
      </w:r>
      <w:r w:rsidR="004B3D93">
        <w:rPr>
          <w:rFonts w:ascii="Times New Roman" w:eastAsia="Times New Roman" w:hAnsi="Times New Roman" w:cs="Times New Roman"/>
        </w:rPr>
        <w:t xml:space="preserve">-tailed </w:t>
      </w:r>
      <w:r w:rsidRPr="00405C4C">
        <w:rPr>
          <w:rFonts w:ascii="Times New Roman" w:eastAsia="Times New Roman" w:hAnsi="Times New Roman" w:cs="Times New Roman"/>
        </w:rPr>
        <w:t>T-test was run to compare means between L2 Hebrew (M 25,2 SD 14,2) and L2 Spanish (M 25,5 SD 11,7). There were no significant differences between means by group (t = 0.32416, df = 838.82, p-value = 0.7459)</w:t>
      </w:r>
      <w:ins w:id="37" w:author="Patrick Thane" w:date="2020-07-20T17:30:00Z">
        <w:r w:rsidR="004B3D93">
          <w:rPr>
            <w:rFonts w:ascii="Times New Roman" w:eastAsia="Times New Roman" w:hAnsi="Times New Roman" w:cs="Times New Roman"/>
          </w:rPr>
          <w:t>,</w:t>
        </w:r>
      </w:ins>
      <w:r w:rsidRPr="00405C4C">
        <w:rPr>
          <w:rFonts w:ascii="Times New Roman" w:eastAsia="Times New Roman" w:hAnsi="Times New Roman" w:cs="Times New Roman"/>
        </w:rPr>
        <w:t xml:space="preserve"> which supports the null hypothesis that the means are equal. </w:t>
      </w:r>
    </w:p>
    <w:p w14:paraId="753C44C0" w14:textId="02F26A6F" w:rsidR="00FE104D" w:rsidRPr="00FA0D89" w:rsidRDefault="00FE104D">
      <w:pPr>
        <w:spacing w:line="480" w:lineRule="auto"/>
        <w:rPr>
          <w:rFonts w:ascii="Times New Roman" w:eastAsia="Times New Roman" w:hAnsi="Times New Roman" w:cs="Times New Roman"/>
          <w:bCs/>
          <w:i/>
          <w:iCs/>
        </w:rPr>
      </w:pPr>
      <w:r w:rsidRPr="00FA0D89">
        <w:rPr>
          <w:rFonts w:ascii="Times New Roman" w:eastAsia="Times New Roman" w:hAnsi="Times New Roman" w:cs="Times New Roman"/>
          <w:bCs/>
          <w:i/>
          <w:iCs/>
        </w:rPr>
        <w:t>Materials</w:t>
      </w:r>
    </w:p>
    <w:p w14:paraId="575B73CF" w14:textId="1D6C1E88" w:rsidR="00CE700D" w:rsidRDefault="00FE104D">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lastRenderedPageBreak/>
        <w:t xml:space="preserve">The </w:t>
      </w:r>
      <w:r w:rsidR="00870DB9">
        <w:rPr>
          <w:rFonts w:ascii="Times New Roman" w:eastAsia="Times New Roman" w:hAnsi="Times New Roman" w:cs="Times New Roman"/>
        </w:rPr>
        <w:t xml:space="preserve">lexical </w:t>
      </w:r>
      <w:r w:rsidRPr="00405C4C">
        <w:rPr>
          <w:rFonts w:ascii="Times New Roman" w:eastAsia="Times New Roman" w:hAnsi="Times New Roman" w:cs="Times New Roman"/>
        </w:rPr>
        <w:t>items selected for the experiment</w:t>
      </w:r>
      <w:r w:rsidR="00625D98">
        <w:rPr>
          <w:rFonts w:ascii="Times New Roman" w:eastAsia="Times New Roman" w:hAnsi="Times New Roman" w:cs="Times New Roman"/>
        </w:rPr>
        <w:t>al tasks</w:t>
      </w:r>
      <w:r w:rsidRPr="00405C4C">
        <w:rPr>
          <w:rFonts w:ascii="Times New Roman" w:eastAsia="Times New Roman" w:hAnsi="Times New Roman" w:cs="Times New Roman"/>
        </w:rPr>
        <w:t xml:space="preserve"> come from the textbooks used </w:t>
      </w:r>
      <w:r w:rsidR="00710983">
        <w:rPr>
          <w:rFonts w:ascii="Times New Roman" w:eastAsia="Times New Roman" w:hAnsi="Times New Roman" w:cs="Times New Roman"/>
        </w:rPr>
        <w:t>in each</w:t>
      </w:r>
      <w:r w:rsidRPr="00405C4C">
        <w:rPr>
          <w:rFonts w:ascii="Times New Roman" w:eastAsia="Times New Roman" w:hAnsi="Times New Roman" w:cs="Times New Roman"/>
        </w:rPr>
        <w:t xml:space="preserve"> institution</w:t>
      </w:r>
      <w:r w:rsidR="00710983">
        <w:rPr>
          <w:rFonts w:ascii="Times New Roman" w:eastAsia="Times New Roman" w:hAnsi="Times New Roman" w:cs="Times New Roman"/>
        </w:rPr>
        <w:t>’s foreign language department</w:t>
      </w:r>
      <w:r w:rsidR="00FA599E">
        <w:rPr>
          <w:rFonts w:ascii="Times New Roman" w:eastAsia="Times New Roman" w:hAnsi="Times New Roman" w:cs="Times New Roman"/>
        </w:rPr>
        <w:t>:</w:t>
      </w:r>
      <w:r w:rsidRPr="00405C4C">
        <w:rPr>
          <w:rFonts w:ascii="Times New Roman" w:eastAsia="Times New Roman" w:hAnsi="Times New Roman" w:cs="Times New Roman"/>
        </w:rPr>
        <w:t xml:space="preserve"> </w:t>
      </w:r>
      <w:proofErr w:type="spellStart"/>
      <w:r w:rsidRPr="009F525E">
        <w:rPr>
          <w:rFonts w:ascii="Times New Roman" w:eastAsia="Times New Roman" w:hAnsi="Times New Roman" w:cs="Times New Roman"/>
          <w:i/>
          <w:iCs/>
        </w:rPr>
        <w:t>Dicho</w:t>
      </w:r>
      <w:proofErr w:type="spellEnd"/>
      <w:r w:rsidRPr="009F525E">
        <w:rPr>
          <w:rFonts w:ascii="Times New Roman" w:eastAsia="Times New Roman" w:hAnsi="Times New Roman" w:cs="Times New Roman"/>
          <w:i/>
          <w:iCs/>
        </w:rPr>
        <w:t xml:space="preserve"> y </w:t>
      </w:r>
      <w:proofErr w:type="spellStart"/>
      <w:r w:rsidRPr="009F525E">
        <w:rPr>
          <w:rFonts w:ascii="Times New Roman" w:eastAsia="Times New Roman" w:hAnsi="Times New Roman" w:cs="Times New Roman"/>
          <w:i/>
          <w:iCs/>
        </w:rPr>
        <w:t>Hecho</w:t>
      </w:r>
      <w:proofErr w:type="spellEnd"/>
      <w:r w:rsidR="00FF391D">
        <w:rPr>
          <w:rFonts w:ascii="Times New Roman" w:eastAsia="Times New Roman" w:hAnsi="Times New Roman" w:cs="Times New Roman"/>
        </w:rPr>
        <w:t xml:space="preserve"> </w:t>
      </w:r>
      <w:r w:rsidRPr="00405C4C">
        <w:rPr>
          <w:rFonts w:ascii="Times New Roman" w:eastAsia="Times New Roman" w:hAnsi="Times New Roman" w:cs="Times New Roman"/>
        </w:rPr>
        <w:t>(</w:t>
      </w:r>
      <w:proofErr w:type="spellStart"/>
      <w:r w:rsidRPr="00405C4C">
        <w:rPr>
          <w:rFonts w:ascii="Times New Roman" w:eastAsia="Times New Roman" w:hAnsi="Times New Roman" w:cs="Times New Roman"/>
        </w:rPr>
        <w:t>Potowski</w:t>
      </w:r>
      <w:proofErr w:type="spellEnd"/>
      <w:r w:rsidRPr="00405C4C">
        <w:rPr>
          <w:rFonts w:ascii="Times New Roman" w:eastAsia="Times New Roman" w:hAnsi="Times New Roman" w:cs="Times New Roman"/>
        </w:rPr>
        <w:t xml:space="preserve">, </w:t>
      </w:r>
      <w:proofErr w:type="spellStart"/>
      <w:r w:rsidRPr="00405C4C">
        <w:rPr>
          <w:rFonts w:ascii="Times New Roman" w:eastAsia="Times New Roman" w:hAnsi="Times New Roman" w:cs="Times New Roman"/>
        </w:rPr>
        <w:t>Sobral</w:t>
      </w:r>
      <w:proofErr w:type="spellEnd"/>
      <w:r w:rsidRPr="00405C4C">
        <w:rPr>
          <w:rFonts w:ascii="Times New Roman" w:eastAsia="Times New Roman" w:hAnsi="Times New Roman" w:cs="Times New Roman"/>
        </w:rPr>
        <w:t xml:space="preserve">, Dawson, 2014) for Spanish and </w:t>
      </w:r>
      <w:r w:rsidRPr="000779A9">
        <w:rPr>
          <w:rFonts w:ascii="Times New Roman" w:eastAsia="Times New Roman" w:hAnsi="Times New Roman" w:cs="Times New Roman"/>
          <w:i/>
          <w:iCs/>
        </w:rPr>
        <w:t>Hebrew from Scratch</w:t>
      </w:r>
      <w:r w:rsidR="006F3A5A">
        <w:rPr>
          <w:rFonts w:ascii="Times New Roman" w:eastAsia="Times New Roman" w:hAnsi="Times New Roman" w:cs="Times New Roman"/>
        </w:rPr>
        <w:t>,</w:t>
      </w:r>
      <w:r w:rsidRPr="00405C4C">
        <w:rPr>
          <w:rFonts w:ascii="Times New Roman" w:eastAsia="Times New Roman" w:hAnsi="Times New Roman" w:cs="Times New Roman"/>
        </w:rPr>
        <w:t xml:space="preserve"> </w:t>
      </w:r>
      <w:r w:rsidR="006F3A5A">
        <w:rPr>
          <w:rFonts w:ascii="Times New Roman" w:eastAsia="Times New Roman" w:hAnsi="Times New Roman" w:cs="Times New Roman"/>
        </w:rPr>
        <w:t>P</w:t>
      </w:r>
      <w:r w:rsidR="006F3A5A" w:rsidRPr="00405C4C">
        <w:rPr>
          <w:rFonts w:ascii="Times New Roman" w:eastAsia="Times New Roman" w:hAnsi="Times New Roman" w:cs="Times New Roman"/>
        </w:rPr>
        <w:t xml:space="preserve">art </w:t>
      </w:r>
      <w:r w:rsidR="006F3A5A">
        <w:rPr>
          <w:rFonts w:ascii="Times New Roman" w:eastAsia="Times New Roman" w:hAnsi="Times New Roman" w:cs="Times New Roman"/>
        </w:rPr>
        <w:t>2</w:t>
      </w:r>
      <w:r w:rsidRPr="00405C4C">
        <w:rPr>
          <w:rFonts w:ascii="Times New Roman" w:eastAsia="Times New Roman" w:hAnsi="Times New Roman" w:cs="Times New Roman"/>
        </w:rPr>
        <w:t xml:space="preserve"> (</w:t>
      </w:r>
      <w:proofErr w:type="spellStart"/>
      <w:del w:id="38" w:author="Patrick Thane" w:date="2020-07-20T17:34:00Z">
        <w:r w:rsidRPr="00405C4C" w:rsidDel="00FF391D">
          <w:rPr>
            <w:rFonts w:ascii="Times New Roman" w:eastAsia="Times New Roman" w:hAnsi="Times New Roman" w:cs="Times New Roman"/>
          </w:rPr>
          <w:delText xml:space="preserve"> </w:delText>
        </w:r>
      </w:del>
      <w:r w:rsidRPr="00405C4C">
        <w:rPr>
          <w:rFonts w:ascii="Times New Roman" w:eastAsia="Times New Roman" w:hAnsi="Times New Roman" w:cs="Times New Roman"/>
        </w:rPr>
        <w:t>Chayat</w:t>
      </w:r>
      <w:proofErr w:type="spellEnd"/>
      <w:r w:rsidRPr="00405C4C">
        <w:rPr>
          <w:rFonts w:ascii="Times New Roman" w:eastAsia="Times New Roman" w:hAnsi="Times New Roman" w:cs="Times New Roman"/>
        </w:rPr>
        <w:t xml:space="preserve">, Israeli, </w:t>
      </w:r>
      <w:proofErr w:type="spellStart"/>
      <w:r w:rsidRPr="00405C4C">
        <w:rPr>
          <w:rFonts w:ascii="Times New Roman" w:eastAsia="Times New Roman" w:hAnsi="Times New Roman" w:cs="Times New Roman"/>
        </w:rPr>
        <w:t>Kobliner</w:t>
      </w:r>
      <w:proofErr w:type="spellEnd"/>
      <w:r w:rsidRPr="00405C4C">
        <w:rPr>
          <w:rFonts w:ascii="Times New Roman" w:eastAsia="Times New Roman" w:hAnsi="Times New Roman" w:cs="Times New Roman"/>
        </w:rPr>
        <w:t>, 2013) for Hebrew.</w:t>
      </w:r>
      <w:r w:rsidR="00CE700D">
        <w:rPr>
          <w:rFonts w:ascii="Times New Roman" w:eastAsia="Times New Roman" w:hAnsi="Times New Roman" w:cs="Times New Roman"/>
        </w:rPr>
        <w:t xml:space="preserve"> For Spanish, </w:t>
      </w:r>
      <w:r w:rsidR="00CE700D" w:rsidRPr="00405C4C">
        <w:rPr>
          <w:rFonts w:ascii="Times New Roman" w:eastAsia="Times New Roman" w:hAnsi="Times New Roman" w:cs="Times New Roman"/>
        </w:rPr>
        <w:t>I</w:t>
      </w:r>
      <w:r w:rsidRPr="00405C4C">
        <w:rPr>
          <w:rFonts w:ascii="Times New Roman" w:eastAsia="Times New Roman" w:hAnsi="Times New Roman" w:cs="Times New Roman"/>
        </w:rPr>
        <w:t xml:space="preserve"> selected </w:t>
      </w:r>
      <w:r w:rsidR="002D4D4E">
        <w:rPr>
          <w:rFonts w:ascii="Times New Roman" w:eastAsia="Times New Roman" w:hAnsi="Times New Roman" w:cs="Times New Roman"/>
        </w:rPr>
        <w:t>eight</w:t>
      </w:r>
      <w:r w:rsidRPr="00405C4C">
        <w:rPr>
          <w:rFonts w:ascii="Times New Roman" w:eastAsia="Times New Roman" w:hAnsi="Times New Roman" w:cs="Times New Roman"/>
        </w:rPr>
        <w:t xml:space="preserve"> high</w:t>
      </w:r>
      <w:r w:rsidR="00DC2141" w:rsidRPr="00405C4C">
        <w:rPr>
          <w:rFonts w:ascii="Times New Roman" w:eastAsia="Times New Roman" w:hAnsi="Times New Roman" w:cs="Times New Roman"/>
        </w:rPr>
        <w:t>-</w:t>
      </w:r>
      <w:r w:rsidRPr="00405C4C">
        <w:rPr>
          <w:rFonts w:ascii="Times New Roman" w:eastAsia="Times New Roman" w:hAnsi="Times New Roman" w:cs="Times New Roman"/>
        </w:rPr>
        <w:t xml:space="preserve">frequency </w:t>
      </w:r>
      <w:r w:rsidR="00CE700D">
        <w:rPr>
          <w:rFonts w:ascii="Times New Roman" w:eastAsia="Times New Roman" w:hAnsi="Times New Roman" w:cs="Times New Roman"/>
        </w:rPr>
        <w:t>inanimate opaque</w:t>
      </w:r>
      <w:r w:rsidRPr="00405C4C">
        <w:rPr>
          <w:rFonts w:ascii="Times New Roman" w:eastAsia="Times New Roman" w:hAnsi="Times New Roman" w:cs="Times New Roman"/>
        </w:rPr>
        <w:t xml:space="preserve"> </w:t>
      </w:r>
      <w:r w:rsidR="00CE700D" w:rsidRPr="00405C4C">
        <w:rPr>
          <w:rFonts w:ascii="Times New Roman" w:eastAsia="Times New Roman" w:hAnsi="Times New Roman" w:cs="Times New Roman"/>
        </w:rPr>
        <w:t>nouns</w:t>
      </w:r>
      <w:r w:rsidR="00CE700D">
        <w:rPr>
          <w:rFonts w:ascii="Times New Roman" w:eastAsia="Times New Roman" w:hAnsi="Times New Roman" w:cs="Times New Roman"/>
        </w:rPr>
        <w:t xml:space="preserve"> (</w:t>
      </w:r>
      <w:r w:rsidR="00DD0063">
        <w:rPr>
          <w:rFonts w:ascii="Times New Roman" w:eastAsia="Times New Roman" w:hAnsi="Times New Roman" w:cs="Times New Roman"/>
        </w:rPr>
        <w:t>four</w:t>
      </w:r>
      <w:r w:rsidR="00CE700D">
        <w:rPr>
          <w:rFonts w:ascii="Times New Roman" w:eastAsia="Times New Roman" w:hAnsi="Times New Roman" w:cs="Times New Roman"/>
        </w:rPr>
        <w:t xml:space="preserve"> feminine and </w:t>
      </w:r>
      <w:r w:rsidR="00DD0063">
        <w:rPr>
          <w:rFonts w:ascii="Times New Roman" w:eastAsia="Times New Roman" w:hAnsi="Times New Roman" w:cs="Times New Roman"/>
        </w:rPr>
        <w:t>four</w:t>
      </w:r>
      <w:r w:rsidR="00CE700D">
        <w:rPr>
          <w:rFonts w:ascii="Times New Roman" w:eastAsia="Times New Roman" w:hAnsi="Times New Roman" w:cs="Times New Roman"/>
        </w:rPr>
        <w:t xml:space="preserve"> masculine) </w:t>
      </w:r>
      <w:r w:rsidR="00CE700D" w:rsidRPr="00405C4C">
        <w:rPr>
          <w:rFonts w:ascii="Times New Roman" w:eastAsia="Times New Roman" w:hAnsi="Times New Roman" w:cs="Times New Roman"/>
        </w:rPr>
        <w:t>and</w:t>
      </w:r>
      <w:r w:rsidRPr="00405C4C">
        <w:rPr>
          <w:rFonts w:ascii="Times New Roman" w:eastAsia="Times New Roman" w:hAnsi="Times New Roman" w:cs="Times New Roman"/>
        </w:rPr>
        <w:t xml:space="preserve"> </w:t>
      </w:r>
      <w:r w:rsidR="002D4D4E">
        <w:rPr>
          <w:rFonts w:ascii="Times New Roman" w:eastAsia="Times New Roman" w:hAnsi="Times New Roman" w:cs="Times New Roman"/>
        </w:rPr>
        <w:t>eight</w:t>
      </w:r>
      <w:r w:rsidRPr="00405C4C">
        <w:rPr>
          <w:rFonts w:ascii="Times New Roman" w:eastAsia="Times New Roman" w:hAnsi="Times New Roman" w:cs="Times New Roman"/>
        </w:rPr>
        <w:t xml:space="preserve"> low-frequency </w:t>
      </w:r>
      <w:r w:rsidR="00CE700D">
        <w:rPr>
          <w:rFonts w:ascii="Times New Roman" w:eastAsia="Times New Roman" w:hAnsi="Times New Roman" w:cs="Times New Roman"/>
        </w:rPr>
        <w:t>inanimate opaque nouns (</w:t>
      </w:r>
      <w:r w:rsidR="002D4D4E">
        <w:rPr>
          <w:rFonts w:ascii="Times New Roman" w:eastAsia="Times New Roman" w:hAnsi="Times New Roman" w:cs="Times New Roman"/>
        </w:rPr>
        <w:t>four</w:t>
      </w:r>
      <w:r w:rsidR="00CE700D">
        <w:rPr>
          <w:rFonts w:ascii="Times New Roman" w:eastAsia="Times New Roman" w:hAnsi="Times New Roman" w:cs="Times New Roman"/>
        </w:rPr>
        <w:t xml:space="preserve"> feminine and </w:t>
      </w:r>
      <w:r w:rsidR="002D4D4E">
        <w:rPr>
          <w:rFonts w:ascii="Times New Roman" w:eastAsia="Times New Roman" w:hAnsi="Times New Roman" w:cs="Times New Roman"/>
        </w:rPr>
        <w:t>four</w:t>
      </w:r>
      <w:r w:rsidR="00CE700D">
        <w:rPr>
          <w:rFonts w:ascii="Times New Roman" w:eastAsia="Times New Roman" w:hAnsi="Times New Roman" w:cs="Times New Roman"/>
        </w:rPr>
        <w:t xml:space="preserve"> masculine). </w:t>
      </w:r>
      <w:r w:rsidR="00346519">
        <w:rPr>
          <w:rFonts w:ascii="Times New Roman" w:eastAsia="Times New Roman" w:hAnsi="Times New Roman" w:cs="Times New Roman"/>
        </w:rPr>
        <w:t xml:space="preserve">Although the Spanish plural noun morpheme does not encode gender information, I used the plural version of the nouns to match the tasks in each </w:t>
      </w:r>
      <w:r w:rsidR="003F0162">
        <w:rPr>
          <w:rFonts w:ascii="Times New Roman" w:eastAsia="Times New Roman" w:hAnsi="Times New Roman" w:cs="Times New Roman"/>
        </w:rPr>
        <w:t>language</w:t>
      </w:r>
      <w:r w:rsidR="00346519">
        <w:rPr>
          <w:rFonts w:ascii="Times New Roman" w:eastAsia="Times New Roman" w:hAnsi="Times New Roman" w:cs="Times New Roman"/>
        </w:rPr>
        <w:t xml:space="preserve"> as much as possible.  </w:t>
      </w:r>
      <w:r w:rsidR="00CE700D">
        <w:rPr>
          <w:rFonts w:ascii="Times New Roman" w:eastAsia="Times New Roman" w:hAnsi="Times New Roman" w:cs="Times New Roman"/>
        </w:rPr>
        <w:t xml:space="preserve">For Hebrew I selected </w:t>
      </w:r>
      <w:r w:rsidR="00DD0063">
        <w:rPr>
          <w:rFonts w:ascii="Times New Roman" w:eastAsia="Times New Roman" w:hAnsi="Times New Roman" w:cs="Times New Roman"/>
        </w:rPr>
        <w:t>eight</w:t>
      </w:r>
      <w:r w:rsidR="00CE700D" w:rsidRPr="00405C4C">
        <w:rPr>
          <w:rFonts w:ascii="Times New Roman" w:eastAsia="Times New Roman" w:hAnsi="Times New Roman" w:cs="Times New Roman"/>
        </w:rPr>
        <w:t xml:space="preserve"> </w:t>
      </w:r>
      <w:proofErr w:type="gramStart"/>
      <w:r w:rsidR="00DD0063">
        <w:rPr>
          <w:rFonts w:ascii="Times New Roman" w:eastAsia="Times New Roman" w:hAnsi="Times New Roman" w:cs="Times New Roman"/>
        </w:rPr>
        <w:t>plural</w:t>
      </w:r>
      <w:proofErr w:type="gramEnd"/>
      <w:r w:rsidR="00DD0063">
        <w:rPr>
          <w:rFonts w:ascii="Times New Roman" w:eastAsia="Times New Roman" w:hAnsi="Times New Roman" w:cs="Times New Roman"/>
        </w:rPr>
        <w:t xml:space="preserve"> </w:t>
      </w:r>
      <w:r w:rsidR="00CE700D" w:rsidRPr="00405C4C">
        <w:rPr>
          <w:rFonts w:ascii="Times New Roman" w:eastAsia="Times New Roman" w:hAnsi="Times New Roman" w:cs="Times New Roman"/>
        </w:rPr>
        <w:t>high-</w:t>
      </w:r>
      <w:r w:rsidR="00DD0063">
        <w:rPr>
          <w:rFonts w:ascii="Times New Roman" w:eastAsia="Times New Roman" w:hAnsi="Times New Roman" w:cs="Times New Roman"/>
        </w:rPr>
        <w:t xml:space="preserve"> </w:t>
      </w:r>
      <w:r w:rsidR="00CE700D" w:rsidRPr="00405C4C">
        <w:rPr>
          <w:rFonts w:ascii="Times New Roman" w:eastAsia="Times New Roman" w:hAnsi="Times New Roman" w:cs="Times New Roman"/>
        </w:rPr>
        <w:t xml:space="preserve">frequency </w:t>
      </w:r>
      <w:r w:rsidR="00CE700D">
        <w:rPr>
          <w:rFonts w:ascii="Times New Roman" w:eastAsia="Times New Roman" w:hAnsi="Times New Roman" w:cs="Times New Roman"/>
        </w:rPr>
        <w:t>inanimate transparent</w:t>
      </w:r>
      <w:r w:rsidR="00CE700D" w:rsidRPr="00405C4C">
        <w:rPr>
          <w:rFonts w:ascii="Times New Roman" w:eastAsia="Times New Roman" w:hAnsi="Times New Roman" w:cs="Times New Roman"/>
        </w:rPr>
        <w:t xml:space="preserve"> nouns</w:t>
      </w:r>
      <w:r w:rsidR="00CE700D">
        <w:rPr>
          <w:rFonts w:ascii="Times New Roman" w:eastAsia="Times New Roman" w:hAnsi="Times New Roman" w:cs="Times New Roman"/>
        </w:rPr>
        <w:t xml:space="preserve"> (</w:t>
      </w:r>
      <w:r w:rsidR="00DD0063">
        <w:rPr>
          <w:rFonts w:ascii="Times New Roman" w:eastAsia="Times New Roman" w:hAnsi="Times New Roman" w:cs="Times New Roman"/>
        </w:rPr>
        <w:t xml:space="preserve">four </w:t>
      </w:r>
      <w:r w:rsidR="00CE700D">
        <w:rPr>
          <w:rFonts w:ascii="Times New Roman" w:eastAsia="Times New Roman" w:hAnsi="Times New Roman" w:cs="Times New Roman"/>
        </w:rPr>
        <w:t xml:space="preserve">feminine and </w:t>
      </w:r>
      <w:r w:rsidR="00DD0063">
        <w:rPr>
          <w:rFonts w:ascii="Times New Roman" w:eastAsia="Times New Roman" w:hAnsi="Times New Roman" w:cs="Times New Roman"/>
        </w:rPr>
        <w:t>four</w:t>
      </w:r>
      <w:r w:rsidR="00CE700D">
        <w:rPr>
          <w:rFonts w:ascii="Times New Roman" w:eastAsia="Times New Roman" w:hAnsi="Times New Roman" w:cs="Times New Roman"/>
        </w:rPr>
        <w:t xml:space="preserve"> masculine) </w:t>
      </w:r>
      <w:r w:rsidR="00CE700D" w:rsidRPr="00405C4C">
        <w:rPr>
          <w:rFonts w:ascii="Times New Roman" w:eastAsia="Times New Roman" w:hAnsi="Times New Roman" w:cs="Times New Roman"/>
        </w:rPr>
        <w:t xml:space="preserve">and </w:t>
      </w:r>
      <w:r w:rsidR="00DD0063">
        <w:rPr>
          <w:rFonts w:ascii="Times New Roman" w:eastAsia="Times New Roman" w:hAnsi="Times New Roman" w:cs="Times New Roman"/>
        </w:rPr>
        <w:t>eight plural</w:t>
      </w:r>
      <w:r w:rsidR="00CE700D" w:rsidRPr="00405C4C">
        <w:rPr>
          <w:rFonts w:ascii="Times New Roman" w:eastAsia="Times New Roman" w:hAnsi="Times New Roman" w:cs="Times New Roman"/>
        </w:rPr>
        <w:t xml:space="preserve"> low-</w:t>
      </w:r>
      <w:r w:rsidR="00DD0063">
        <w:rPr>
          <w:rFonts w:ascii="Times New Roman" w:eastAsia="Times New Roman" w:hAnsi="Times New Roman" w:cs="Times New Roman"/>
        </w:rPr>
        <w:t xml:space="preserve"> </w:t>
      </w:r>
      <w:r w:rsidR="00CE700D" w:rsidRPr="00405C4C">
        <w:rPr>
          <w:rFonts w:ascii="Times New Roman" w:eastAsia="Times New Roman" w:hAnsi="Times New Roman" w:cs="Times New Roman"/>
        </w:rPr>
        <w:t xml:space="preserve">frequency </w:t>
      </w:r>
      <w:r w:rsidR="00CE700D">
        <w:rPr>
          <w:rFonts w:ascii="Times New Roman" w:eastAsia="Times New Roman" w:hAnsi="Times New Roman" w:cs="Times New Roman"/>
        </w:rPr>
        <w:t>inanimate transparent nouns (</w:t>
      </w:r>
      <w:r w:rsidR="00DD0063">
        <w:rPr>
          <w:rFonts w:ascii="Times New Roman" w:eastAsia="Times New Roman" w:hAnsi="Times New Roman" w:cs="Times New Roman"/>
        </w:rPr>
        <w:t>four</w:t>
      </w:r>
      <w:r w:rsidR="00CE700D">
        <w:rPr>
          <w:rFonts w:ascii="Times New Roman" w:eastAsia="Times New Roman" w:hAnsi="Times New Roman" w:cs="Times New Roman"/>
        </w:rPr>
        <w:t xml:space="preserve"> feminine and </w:t>
      </w:r>
      <w:r w:rsidR="00DD0063">
        <w:rPr>
          <w:rFonts w:ascii="Times New Roman" w:eastAsia="Times New Roman" w:hAnsi="Times New Roman" w:cs="Times New Roman"/>
        </w:rPr>
        <w:t>four</w:t>
      </w:r>
      <w:r w:rsidR="00CE700D">
        <w:rPr>
          <w:rFonts w:ascii="Times New Roman" w:eastAsia="Times New Roman" w:hAnsi="Times New Roman" w:cs="Times New Roman"/>
        </w:rPr>
        <w:t xml:space="preserve"> masculine). </w:t>
      </w:r>
      <w:r w:rsidR="00381B97">
        <w:rPr>
          <w:rFonts w:ascii="Times New Roman" w:eastAsia="Times New Roman" w:hAnsi="Times New Roman" w:cs="Times New Roman"/>
        </w:rPr>
        <w:t xml:space="preserve">The decision to choose opaque nouns in Spanish and transparent nouns in Hebrew is based on the available gender cues that participants had in the task. In the case of Spanish, the opaque noun is always </w:t>
      </w:r>
      <w:proofErr w:type="gramStart"/>
      <w:r w:rsidR="00381B97">
        <w:rPr>
          <w:rFonts w:ascii="Times New Roman" w:eastAsia="Times New Roman" w:hAnsi="Times New Roman" w:cs="Times New Roman"/>
        </w:rPr>
        <w:t>precede</w:t>
      </w:r>
      <w:proofErr w:type="gramEnd"/>
      <w:r w:rsidR="00381B97">
        <w:rPr>
          <w:rFonts w:ascii="Times New Roman" w:eastAsia="Times New Roman" w:hAnsi="Times New Roman" w:cs="Times New Roman"/>
        </w:rPr>
        <w:t xml:space="preserve"> with the determiner with gender value </w:t>
      </w:r>
      <w:r w:rsidR="002D4D4E">
        <w:rPr>
          <w:rFonts w:ascii="Times New Roman" w:eastAsia="Times New Roman" w:hAnsi="Times New Roman" w:cs="Times New Roman"/>
        </w:rPr>
        <w:t>(los</w:t>
      </w:r>
      <w:r w:rsidR="00381B97">
        <w:rPr>
          <w:rFonts w:ascii="Times New Roman" w:eastAsia="Times New Roman" w:hAnsi="Times New Roman" w:cs="Times New Roman"/>
        </w:rPr>
        <w:t>/la</w:t>
      </w:r>
      <w:r w:rsidR="00346519">
        <w:rPr>
          <w:rFonts w:ascii="Times New Roman" w:eastAsia="Times New Roman" w:hAnsi="Times New Roman" w:cs="Times New Roman"/>
        </w:rPr>
        <w:t>s</w:t>
      </w:r>
      <w:r w:rsidR="00381B97">
        <w:rPr>
          <w:rFonts w:ascii="Times New Roman" w:eastAsia="Times New Roman" w:hAnsi="Times New Roman" w:cs="Times New Roman"/>
        </w:rPr>
        <w:t>) unlike Hebrew where the noun is precede</w:t>
      </w:r>
      <w:r w:rsidR="00346519">
        <w:rPr>
          <w:rFonts w:ascii="Times New Roman" w:eastAsia="Times New Roman" w:hAnsi="Times New Roman" w:cs="Times New Roman"/>
        </w:rPr>
        <w:t>d</w:t>
      </w:r>
      <w:r w:rsidR="00381B97">
        <w:rPr>
          <w:rFonts w:ascii="Times New Roman" w:eastAsia="Times New Roman" w:hAnsi="Times New Roman" w:cs="Times New Roman"/>
        </w:rPr>
        <w:t xml:space="preserve"> by a genderless determiner, but with a plural noun ending morpheme with gender value.</w:t>
      </w:r>
    </w:p>
    <w:p w14:paraId="0A620FFE" w14:textId="2CCF533F" w:rsidR="003F4DEE" w:rsidDel="005D3071" w:rsidRDefault="00961C71">
      <w:pPr>
        <w:spacing w:line="480" w:lineRule="auto"/>
        <w:ind w:firstLine="720"/>
        <w:rPr>
          <w:del w:id="39" w:author="Jennifer Rosanna Markovits Rojas" w:date="2021-04-23T11:13:00Z"/>
          <w:rFonts w:ascii="Times New Roman" w:eastAsia="Times New Roman" w:hAnsi="Times New Roman" w:cs="Times New Roman"/>
        </w:rPr>
      </w:pPr>
      <w:r w:rsidRPr="00405C4C">
        <w:rPr>
          <w:rFonts w:ascii="Times New Roman" w:eastAsia="Times New Roman" w:hAnsi="Times New Roman" w:cs="Times New Roman"/>
        </w:rPr>
        <w:t>I</w:t>
      </w:r>
      <w:r w:rsidR="009D08F8" w:rsidRPr="00405C4C">
        <w:rPr>
          <w:rFonts w:ascii="Times New Roman" w:eastAsia="Times New Roman" w:hAnsi="Times New Roman" w:cs="Times New Roman"/>
        </w:rPr>
        <w:t xml:space="preserve"> decided to include </w:t>
      </w:r>
      <w:r w:rsidR="00DC2141" w:rsidRPr="00405C4C">
        <w:rPr>
          <w:rFonts w:ascii="Times New Roman" w:eastAsia="Times New Roman" w:hAnsi="Times New Roman" w:cs="Times New Roman"/>
        </w:rPr>
        <w:t xml:space="preserve">lexical </w:t>
      </w:r>
      <w:r w:rsidR="009D08F8" w:rsidRPr="00405C4C">
        <w:rPr>
          <w:rFonts w:ascii="Times New Roman" w:eastAsia="Times New Roman" w:hAnsi="Times New Roman" w:cs="Times New Roman"/>
        </w:rPr>
        <w:t xml:space="preserve">frequency </w:t>
      </w:r>
      <w:r w:rsidR="00DC2141" w:rsidRPr="00405C4C">
        <w:rPr>
          <w:rFonts w:ascii="Times New Roman" w:eastAsia="Times New Roman" w:hAnsi="Times New Roman" w:cs="Times New Roman"/>
        </w:rPr>
        <w:t xml:space="preserve">as a </w:t>
      </w:r>
      <w:r w:rsidR="00384D80" w:rsidRPr="00405C4C">
        <w:rPr>
          <w:rFonts w:ascii="Times New Roman" w:eastAsia="Times New Roman" w:hAnsi="Times New Roman" w:cs="Times New Roman"/>
        </w:rPr>
        <w:t xml:space="preserve">variable </w:t>
      </w:r>
      <w:proofErr w:type="gramStart"/>
      <w:r w:rsidR="00384D80" w:rsidRPr="00405C4C">
        <w:rPr>
          <w:rFonts w:ascii="Times New Roman" w:eastAsia="Times New Roman" w:hAnsi="Times New Roman" w:cs="Times New Roman"/>
        </w:rPr>
        <w:t>in</w:t>
      </w:r>
      <w:r w:rsidR="00DC2141" w:rsidRPr="00405C4C">
        <w:rPr>
          <w:rFonts w:ascii="Times New Roman" w:eastAsia="Times New Roman" w:hAnsi="Times New Roman" w:cs="Times New Roman"/>
        </w:rPr>
        <w:t xml:space="preserve"> order</w:t>
      </w:r>
      <w:r w:rsidR="009D08F8" w:rsidRPr="00405C4C">
        <w:rPr>
          <w:rFonts w:ascii="Times New Roman" w:eastAsia="Times New Roman" w:hAnsi="Times New Roman" w:cs="Times New Roman"/>
        </w:rPr>
        <w:t xml:space="preserve"> to</w:t>
      </w:r>
      <w:proofErr w:type="gramEnd"/>
      <w:r w:rsidR="009D08F8" w:rsidRPr="00405C4C">
        <w:rPr>
          <w:rFonts w:ascii="Times New Roman" w:eastAsia="Times New Roman" w:hAnsi="Times New Roman" w:cs="Times New Roman"/>
        </w:rPr>
        <w:t xml:space="preserve"> examine the relevance of </w:t>
      </w:r>
      <w:r w:rsidR="005D3071">
        <w:rPr>
          <w:rFonts w:ascii="Times New Roman" w:eastAsia="Times New Roman" w:hAnsi="Times New Roman" w:cs="Times New Roman"/>
        </w:rPr>
        <w:t>different type of cues</w:t>
      </w:r>
      <w:r w:rsidR="009D08F8" w:rsidRPr="00405C4C">
        <w:rPr>
          <w:rFonts w:ascii="Times New Roman" w:eastAsia="Times New Roman" w:hAnsi="Times New Roman" w:cs="Times New Roman"/>
        </w:rPr>
        <w:t xml:space="preserve"> irrespective </w:t>
      </w:r>
      <w:r w:rsidR="00DC2141" w:rsidRPr="00405C4C">
        <w:rPr>
          <w:rFonts w:ascii="Times New Roman" w:eastAsia="Times New Roman" w:hAnsi="Times New Roman" w:cs="Times New Roman"/>
        </w:rPr>
        <w:t>of their</w:t>
      </w:r>
      <w:r w:rsidR="009D08F8" w:rsidRPr="00405C4C">
        <w:rPr>
          <w:rFonts w:ascii="Times New Roman" w:eastAsia="Times New Roman" w:hAnsi="Times New Roman" w:cs="Times New Roman"/>
        </w:rPr>
        <w:t xml:space="preserve"> frequency. </w:t>
      </w:r>
      <w:r w:rsidR="003B06AE">
        <w:rPr>
          <w:rFonts w:ascii="Times New Roman" w:eastAsia="Times New Roman" w:hAnsi="Times New Roman" w:cs="Times New Roman"/>
        </w:rPr>
        <w:t xml:space="preserve">Furthermore, none of the words was a cognate between the respective L2 and </w:t>
      </w:r>
      <w:r w:rsidR="00346519">
        <w:rPr>
          <w:rFonts w:ascii="Times New Roman" w:eastAsia="Times New Roman" w:hAnsi="Times New Roman" w:cs="Times New Roman"/>
        </w:rPr>
        <w:t>English</w:t>
      </w:r>
      <w:r w:rsidR="008817F3">
        <w:rPr>
          <w:rFonts w:ascii="Times New Roman" w:eastAsia="Times New Roman" w:hAnsi="Times New Roman" w:cs="Times New Roman"/>
        </w:rPr>
        <w:t xml:space="preserve">, </w:t>
      </w:r>
      <w:r w:rsidR="00FE104D" w:rsidRPr="00405C4C">
        <w:rPr>
          <w:rFonts w:ascii="Times New Roman" w:eastAsia="Times New Roman" w:hAnsi="Times New Roman" w:cs="Times New Roman"/>
        </w:rPr>
        <w:t>since cognate</w:t>
      </w:r>
      <w:r w:rsidR="008817F3">
        <w:rPr>
          <w:rFonts w:ascii="Times New Roman" w:eastAsia="Times New Roman" w:hAnsi="Times New Roman" w:cs="Times New Roman"/>
        </w:rPr>
        <w:t xml:space="preserve">s that </w:t>
      </w:r>
      <w:r w:rsidR="00FE104D" w:rsidRPr="00405C4C">
        <w:rPr>
          <w:rFonts w:ascii="Times New Roman" w:eastAsia="Times New Roman" w:hAnsi="Times New Roman" w:cs="Times New Roman"/>
        </w:rPr>
        <w:t>have phonological overlap can facilitate storage</w:t>
      </w:r>
      <w:r w:rsidR="008817F3">
        <w:rPr>
          <w:rFonts w:ascii="Times New Roman" w:eastAsia="Times New Roman" w:hAnsi="Times New Roman" w:cs="Times New Roman"/>
        </w:rPr>
        <w:t xml:space="preserve"> in the lexicon</w:t>
      </w:r>
      <w:r w:rsidR="00FE104D" w:rsidRPr="00405C4C">
        <w:rPr>
          <w:rFonts w:ascii="Times New Roman" w:eastAsia="Times New Roman" w:hAnsi="Times New Roman" w:cs="Times New Roman"/>
        </w:rPr>
        <w:t xml:space="preserve"> and</w:t>
      </w:r>
      <w:ins w:id="40" w:author="Patrick Thane" w:date="2020-07-20T17:38:00Z">
        <w:r w:rsidR="008817F3">
          <w:rPr>
            <w:rFonts w:ascii="Times New Roman" w:eastAsia="Times New Roman" w:hAnsi="Times New Roman" w:cs="Times New Roman"/>
          </w:rPr>
          <w:t xml:space="preserve"> </w:t>
        </w:r>
      </w:ins>
      <w:r w:rsidR="00FE104D" w:rsidRPr="00405C4C">
        <w:rPr>
          <w:rFonts w:ascii="Times New Roman" w:eastAsia="Times New Roman" w:hAnsi="Times New Roman" w:cs="Times New Roman"/>
        </w:rPr>
        <w:t>subsequently</w:t>
      </w:r>
      <w:r w:rsidR="008817F3">
        <w:rPr>
          <w:rFonts w:ascii="Times New Roman" w:eastAsia="Times New Roman" w:hAnsi="Times New Roman" w:cs="Times New Roman"/>
        </w:rPr>
        <w:t xml:space="preserve"> affect </w:t>
      </w:r>
      <w:r w:rsidR="00FE104D" w:rsidRPr="00405C4C">
        <w:rPr>
          <w:rFonts w:ascii="Times New Roman" w:eastAsia="Times New Roman" w:hAnsi="Times New Roman" w:cs="Times New Roman"/>
        </w:rPr>
        <w:t>gender acquisition (</w:t>
      </w:r>
      <w:proofErr w:type="spellStart"/>
      <w:r w:rsidR="00FE104D" w:rsidRPr="00405C4C">
        <w:rPr>
          <w:rFonts w:ascii="Times New Roman" w:eastAsia="Times New Roman" w:hAnsi="Times New Roman" w:cs="Times New Roman"/>
        </w:rPr>
        <w:t>Amengual</w:t>
      </w:r>
      <w:proofErr w:type="spellEnd"/>
      <w:r w:rsidR="00FE104D" w:rsidRPr="00405C4C">
        <w:rPr>
          <w:rFonts w:ascii="Times New Roman" w:eastAsia="Times New Roman" w:hAnsi="Times New Roman" w:cs="Times New Roman"/>
        </w:rPr>
        <w:t xml:space="preserve">, 2016). The frequency selection process </w:t>
      </w:r>
      <w:r w:rsidR="003174D2" w:rsidRPr="00405C4C">
        <w:rPr>
          <w:rFonts w:ascii="Times New Roman" w:eastAsia="Times New Roman" w:hAnsi="Times New Roman" w:cs="Times New Roman"/>
        </w:rPr>
        <w:t>consist</w:t>
      </w:r>
      <w:r w:rsidR="003174D2">
        <w:rPr>
          <w:rFonts w:ascii="Times New Roman" w:eastAsia="Times New Roman" w:hAnsi="Times New Roman" w:cs="Times New Roman"/>
        </w:rPr>
        <w:t>ed</w:t>
      </w:r>
      <w:r w:rsidR="003174D2" w:rsidRPr="00405C4C">
        <w:rPr>
          <w:rFonts w:ascii="Times New Roman" w:eastAsia="Times New Roman" w:hAnsi="Times New Roman" w:cs="Times New Roman"/>
        </w:rPr>
        <w:t xml:space="preserve"> </w:t>
      </w:r>
      <w:r w:rsidR="00FE104D" w:rsidRPr="00405C4C">
        <w:rPr>
          <w:rFonts w:ascii="Times New Roman" w:eastAsia="Times New Roman" w:hAnsi="Times New Roman" w:cs="Times New Roman"/>
        </w:rPr>
        <w:t xml:space="preserve">of counting the </w:t>
      </w:r>
      <w:r w:rsidR="003174D2">
        <w:rPr>
          <w:rFonts w:ascii="Times New Roman" w:eastAsia="Times New Roman" w:hAnsi="Times New Roman" w:cs="Times New Roman"/>
        </w:rPr>
        <w:t xml:space="preserve">number of </w:t>
      </w:r>
      <w:r w:rsidR="00FE104D" w:rsidRPr="00405C4C">
        <w:rPr>
          <w:rFonts w:ascii="Times New Roman" w:eastAsia="Times New Roman" w:hAnsi="Times New Roman" w:cs="Times New Roman"/>
        </w:rPr>
        <w:t xml:space="preserve">times </w:t>
      </w:r>
      <w:r w:rsidR="003174D2">
        <w:rPr>
          <w:rFonts w:ascii="Times New Roman" w:eastAsia="Times New Roman" w:hAnsi="Times New Roman" w:cs="Times New Roman"/>
        </w:rPr>
        <w:t>that</w:t>
      </w:r>
      <w:r w:rsidR="00FE104D" w:rsidRPr="00405C4C">
        <w:rPr>
          <w:rFonts w:ascii="Times New Roman" w:eastAsia="Times New Roman" w:hAnsi="Times New Roman" w:cs="Times New Roman"/>
        </w:rPr>
        <w:t xml:space="preserve"> a noun with the features mentioned above appear</w:t>
      </w:r>
      <w:r w:rsidR="003174D2">
        <w:rPr>
          <w:rFonts w:ascii="Times New Roman" w:eastAsia="Times New Roman" w:hAnsi="Times New Roman" w:cs="Times New Roman"/>
        </w:rPr>
        <w:t>ed</w:t>
      </w:r>
      <w:r w:rsidR="00FE104D" w:rsidRPr="00405C4C">
        <w:rPr>
          <w:rFonts w:ascii="Times New Roman" w:eastAsia="Times New Roman" w:hAnsi="Times New Roman" w:cs="Times New Roman"/>
        </w:rPr>
        <w:t xml:space="preserve"> in the </w:t>
      </w:r>
      <w:r w:rsidR="003174D2">
        <w:rPr>
          <w:rFonts w:ascii="Times New Roman" w:eastAsia="Times New Roman" w:hAnsi="Times New Roman" w:cs="Times New Roman"/>
        </w:rPr>
        <w:t>text</w:t>
      </w:r>
      <w:r w:rsidR="00FE104D" w:rsidRPr="00405C4C">
        <w:rPr>
          <w:rFonts w:ascii="Times New Roman" w:eastAsia="Times New Roman" w:hAnsi="Times New Roman" w:cs="Times New Roman"/>
        </w:rPr>
        <w:t xml:space="preserve">book. Then, I organized the data in a frequency table that showed for each noun, how many times the item appears in the </w:t>
      </w:r>
      <w:sdt>
        <w:sdtPr>
          <w:tag w:val="goog_rdk_194"/>
          <w:id w:val="1652564056"/>
        </w:sdtPr>
        <w:sdtEndPr/>
        <w:sdtContent/>
      </w:sdt>
      <w:r w:rsidR="00FE104D" w:rsidRPr="00405C4C">
        <w:rPr>
          <w:rFonts w:ascii="Times New Roman" w:eastAsia="Times New Roman" w:hAnsi="Times New Roman" w:cs="Times New Roman"/>
        </w:rPr>
        <w:t xml:space="preserve">book. </w:t>
      </w:r>
      <w:r w:rsidR="00A94BB3">
        <w:rPr>
          <w:rFonts w:ascii="Times New Roman" w:eastAsia="Times New Roman" w:hAnsi="Times New Roman" w:cs="Times New Roman"/>
        </w:rPr>
        <w:t xml:space="preserve">Finally, </w:t>
      </w:r>
      <w:r w:rsidR="005D5DA1" w:rsidRPr="00405C4C">
        <w:rPr>
          <w:rFonts w:ascii="Times New Roman" w:eastAsia="Times New Roman" w:hAnsi="Times New Roman" w:cs="Times New Roman"/>
        </w:rPr>
        <w:t xml:space="preserve">I </w:t>
      </w:r>
      <w:r w:rsidR="00A94BB3">
        <w:rPr>
          <w:rFonts w:ascii="Times New Roman" w:eastAsia="Times New Roman" w:hAnsi="Times New Roman" w:cs="Times New Roman"/>
        </w:rPr>
        <w:t xml:space="preserve">compared the frequency of each noun in the L2 textbooks with that of </w:t>
      </w:r>
      <w:r w:rsidR="00135E3B" w:rsidRPr="00405C4C">
        <w:rPr>
          <w:rFonts w:ascii="Times New Roman" w:eastAsia="Times New Roman" w:hAnsi="Times New Roman" w:cs="Times New Roman"/>
        </w:rPr>
        <w:t xml:space="preserve">frequency </w:t>
      </w:r>
      <w:r w:rsidR="005D5DA1" w:rsidRPr="00405C4C">
        <w:rPr>
          <w:rFonts w:ascii="Times New Roman" w:eastAsia="Times New Roman" w:hAnsi="Times New Roman" w:cs="Times New Roman"/>
        </w:rPr>
        <w:t>corp</w:t>
      </w:r>
      <w:r w:rsidR="00A94BB3">
        <w:rPr>
          <w:rFonts w:ascii="Times New Roman" w:eastAsia="Times New Roman" w:hAnsi="Times New Roman" w:cs="Times New Roman"/>
        </w:rPr>
        <w:t>ora</w:t>
      </w:r>
      <w:r w:rsidR="005D5DA1" w:rsidRPr="00405C4C">
        <w:rPr>
          <w:rFonts w:ascii="Times New Roman" w:eastAsia="Times New Roman" w:hAnsi="Times New Roman" w:cs="Times New Roman"/>
        </w:rPr>
        <w:t xml:space="preserve"> </w:t>
      </w:r>
      <w:r w:rsidR="00135E3B" w:rsidRPr="00405C4C">
        <w:rPr>
          <w:rFonts w:ascii="Times New Roman" w:eastAsia="Times New Roman" w:hAnsi="Times New Roman" w:cs="Times New Roman"/>
        </w:rPr>
        <w:t>for Spanish (Davies, 2017)</w:t>
      </w:r>
      <w:r w:rsidR="00FE104D" w:rsidRPr="00405C4C">
        <w:rPr>
          <w:rFonts w:ascii="Times New Roman" w:eastAsia="Times New Roman" w:hAnsi="Times New Roman" w:cs="Times New Roman"/>
        </w:rPr>
        <w:t xml:space="preserve"> </w:t>
      </w:r>
      <w:r w:rsidR="00135E3B" w:rsidRPr="00405C4C">
        <w:rPr>
          <w:rFonts w:ascii="Times New Roman" w:eastAsia="Times New Roman" w:hAnsi="Times New Roman" w:cs="Times New Roman"/>
        </w:rPr>
        <w:t>and Hebrew (</w:t>
      </w:r>
      <w:proofErr w:type="spellStart"/>
      <w:r w:rsidR="00135E3B" w:rsidRPr="00405C4C">
        <w:rPr>
          <w:rFonts w:ascii="Times New Roman" w:eastAsia="Times New Roman" w:hAnsi="Times New Roman" w:cs="Times New Roman"/>
        </w:rPr>
        <w:t>Linzen</w:t>
      </w:r>
      <w:proofErr w:type="spellEnd"/>
      <w:r w:rsidR="00135E3B" w:rsidRPr="00405C4C">
        <w:rPr>
          <w:rFonts w:ascii="Times New Roman" w:eastAsia="Times New Roman" w:hAnsi="Times New Roman" w:cs="Times New Roman"/>
        </w:rPr>
        <w:t>, 2009)</w:t>
      </w:r>
      <w:r w:rsidR="00B5577C">
        <w:rPr>
          <w:rFonts w:ascii="Times New Roman" w:eastAsia="Times New Roman" w:hAnsi="Times New Roman" w:cs="Times New Roman"/>
        </w:rPr>
        <w:t>, and selected</w:t>
      </w:r>
      <w:r w:rsidR="00135E3B" w:rsidRPr="00405C4C">
        <w:rPr>
          <w:rFonts w:ascii="Times New Roman" w:eastAsia="Times New Roman" w:hAnsi="Times New Roman" w:cs="Times New Roman"/>
        </w:rPr>
        <w:t xml:space="preserve"> the </w:t>
      </w:r>
      <w:r w:rsidR="00346519">
        <w:rPr>
          <w:rFonts w:ascii="Times New Roman" w:eastAsia="Times New Roman" w:hAnsi="Times New Roman" w:cs="Times New Roman"/>
        </w:rPr>
        <w:t>eight</w:t>
      </w:r>
      <w:r w:rsidR="00135E3B" w:rsidRPr="00405C4C">
        <w:rPr>
          <w:rFonts w:ascii="Times New Roman" w:eastAsia="Times New Roman" w:hAnsi="Times New Roman" w:cs="Times New Roman"/>
        </w:rPr>
        <w:t xml:space="preserve"> </w:t>
      </w:r>
      <w:r w:rsidR="00DC2141" w:rsidRPr="00405C4C">
        <w:rPr>
          <w:rFonts w:ascii="Times New Roman" w:eastAsia="Times New Roman" w:hAnsi="Times New Roman" w:cs="Times New Roman"/>
        </w:rPr>
        <w:t xml:space="preserve">nouns </w:t>
      </w:r>
      <w:r w:rsidR="00135E3B" w:rsidRPr="00405C4C">
        <w:rPr>
          <w:rFonts w:ascii="Times New Roman" w:eastAsia="Times New Roman" w:hAnsi="Times New Roman" w:cs="Times New Roman"/>
        </w:rPr>
        <w:lastRenderedPageBreak/>
        <w:t xml:space="preserve">with the highest frequency and the </w:t>
      </w:r>
      <w:r w:rsidR="00346519">
        <w:rPr>
          <w:rFonts w:ascii="Times New Roman" w:eastAsia="Times New Roman" w:hAnsi="Times New Roman" w:cs="Times New Roman"/>
        </w:rPr>
        <w:t>eight</w:t>
      </w:r>
      <w:r w:rsidR="00135E3B" w:rsidRPr="00405C4C">
        <w:rPr>
          <w:rFonts w:ascii="Times New Roman" w:eastAsia="Times New Roman" w:hAnsi="Times New Roman" w:cs="Times New Roman"/>
        </w:rPr>
        <w:t xml:space="preserve"> </w:t>
      </w:r>
      <w:r w:rsidR="00DC2141" w:rsidRPr="00405C4C">
        <w:rPr>
          <w:rFonts w:ascii="Times New Roman" w:eastAsia="Times New Roman" w:hAnsi="Times New Roman" w:cs="Times New Roman"/>
        </w:rPr>
        <w:t xml:space="preserve">nouns </w:t>
      </w:r>
      <w:r w:rsidR="00135E3B" w:rsidRPr="00405C4C">
        <w:rPr>
          <w:rFonts w:ascii="Times New Roman" w:eastAsia="Times New Roman" w:hAnsi="Times New Roman" w:cs="Times New Roman"/>
        </w:rPr>
        <w:t>with the lowest frequency</w:t>
      </w:r>
      <w:r w:rsidR="00DA0D34">
        <w:rPr>
          <w:rFonts w:ascii="Times New Roman" w:eastAsia="Times New Roman" w:hAnsi="Times New Roman" w:cs="Times New Roman"/>
        </w:rPr>
        <w:t xml:space="preserve"> to use in my experimental tasks</w:t>
      </w:r>
      <w:r w:rsidR="00381B97">
        <w:rPr>
          <w:rFonts w:ascii="Times New Roman" w:eastAsia="Times New Roman" w:hAnsi="Times New Roman" w:cs="Times New Roman"/>
        </w:rPr>
        <w:t>.</w:t>
      </w:r>
      <w:ins w:id="41" w:author="Jennifer Rosanna Markovits Rojas" w:date="2021-04-23T11:12:00Z">
        <w:r w:rsidR="005D3071">
          <w:rPr>
            <w:rFonts w:ascii="Times New Roman" w:eastAsia="Times New Roman" w:hAnsi="Times New Roman" w:cs="Times New Roman"/>
          </w:rPr>
          <w:t xml:space="preserve"> </w:t>
        </w:r>
      </w:ins>
    </w:p>
    <w:p w14:paraId="403A8B34" w14:textId="57DC1A5A" w:rsidR="00843835" w:rsidRDefault="00843835" w:rsidP="00FA0D89">
      <w:pPr>
        <w:spacing w:line="480" w:lineRule="auto"/>
        <w:ind w:firstLine="720"/>
        <w:rPr>
          <w:rFonts w:ascii="Times New Roman" w:eastAsia="Times New Roman" w:hAnsi="Times New Roman" w:cs="Times New Roman"/>
        </w:rPr>
      </w:pPr>
      <w:r w:rsidRPr="00405C4C">
        <w:rPr>
          <w:rFonts w:ascii="Times New Roman" w:eastAsia="Times New Roman" w:hAnsi="Times New Roman" w:cs="Times New Roman"/>
        </w:rPr>
        <w:t>The</w:t>
      </w:r>
      <w:r>
        <w:rPr>
          <w:rFonts w:ascii="Times New Roman" w:eastAsia="Times New Roman" w:hAnsi="Times New Roman" w:cs="Times New Roman"/>
        </w:rPr>
        <w:t xml:space="preserve"> items </w:t>
      </w:r>
      <w:r w:rsidRPr="00405C4C">
        <w:rPr>
          <w:rFonts w:ascii="Times New Roman" w:eastAsia="Times New Roman" w:hAnsi="Times New Roman" w:cs="Times New Roman"/>
        </w:rPr>
        <w:t xml:space="preserve">included </w:t>
      </w:r>
      <w:r>
        <w:rPr>
          <w:rFonts w:ascii="Times New Roman" w:eastAsia="Times New Roman" w:hAnsi="Times New Roman" w:cs="Times New Roman"/>
        </w:rPr>
        <w:t>in the task</w:t>
      </w:r>
      <w:r w:rsidR="00CF6790">
        <w:rPr>
          <w:rFonts w:ascii="Times New Roman" w:eastAsia="Times New Roman" w:hAnsi="Times New Roman" w:cs="Times New Roman"/>
        </w:rPr>
        <w:t xml:space="preserve">s </w:t>
      </w:r>
      <w:r>
        <w:rPr>
          <w:rFonts w:ascii="Times New Roman" w:eastAsia="Times New Roman" w:hAnsi="Times New Roman" w:cs="Times New Roman"/>
        </w:rPr>
        <w:t xml:space="preserve">are illustrated in table 2. </w:t>
      </w:r>
    </w:p>
    <w:p w14:paraId="718C7452" w14:textId="5A4E97E3" w:rsidR="00A17E7E" w:rsidRPr="00405C4C" w:rsidDel="00BF558A" w:rsidRDefault="002D4D4E" w:rsidP="00A17E7E">
      <w:pPr>
        <w:spacing w:line="480" w:lineRule="auto"/>
        <w:rPr>
          <w:del w:id="42" w:author="Jennifer Rosanna Markovits Rojas" w:date="2021-04-23T17:56:00Z"/>
          <w:rFonts w:ascii="Times New Roman" w:eastAsia="Times New Roman" w:hAnsi="Times New Roman" w:cs="Times New Roman"/>
        </w:rPr>
      </w:pPr>
      <w:bookmarkStart w:id="43" w:name="_Hlk70083289"/>
      <w:bookmarkStart w:id="44" w:name="_Hlk70092992"/>
      <w:del w:id="45" w:author="Jennifer Rosanna Markovits Rojas" w:date="2021-04-23T17:56:00Z">
        <w:r w:rsidDel="00BF558A">
          <w:rPr>
            <w:rFonts w:ascii="Times New Roman" w:eastAsia="Times New Roman" w:hAnsi="Times New Roman" w:cs="Times New Roman"/>
          </w:rPr>
          <w:delText>Table 2.</w:delText>
        </w:r>
        <w:r w:rsidRPr="00FA0D89" w:rsidDel="00BF558A">
          <w:rPr>
            <w:rFonts w:ascii="Times New Roman" w:eastAsia="Times New Roman" w:hAnsi="Times New Roman" w:cs="Times New Roman"/>
            <w:i/>
            <w:iCs/>
          </w:rPr>
          <w:delText xml:space="preserve"> Target nouns for tasks.</w:delText>
        </w:r>
        <w:r w:rsidR="00C31058" w:rsidDel="00BF558A">
          <w:rPr>
            <w:rFonts w:ascii="Times New Roman" w:eastAsia="Times New Roman" w:hAnsi="Times New Roman" w:cs="Times New Roman"/>
          </w:rPr>
          <w:delText xml:space="preserve"> </w:delText>
        </w:r>
      </w:del>
    </w:p>
    <w:tbl>
      <w:tblPr>
        <w:tblStyle w:val="TableGrid"/>
        <w:tblW w:w="0" w:type="auto"/>
        <w:tblLook w:val="04A0" w:firstRow="1" w:lastRow="0" w:firstColumn="1" w:lastColumn="0" w:noHBand="0" w:noVBand="1"/>
      </w:tblPr>
      <w:tblGrid>
        <w:gridCol w:w="1870"/>
        <w:gridCol w:w="1870"/>
        <w:gridCol w:w="1870"/>
        <w:gridCol w:w="1870"/>
        <w:gridCol w:w="1870"/>
      </w:tblGrid>
      <w:tr w:rsidR="00843835" w:rsidDel="00BF558A" w14:paraId="6ABA3504" w14:textId="57D218FE" w:rsidTr="00F522BF">
        <w:trPr>
          <w:del w:id="46" w:author="Jennifer Rosanna Markovits Rojas" w:date="2021-04-23T17:56:00Z"/>
        </w:trPr>
        <w:tc>
          <w:tcPr>
            <w:tcW w:w="1870" w:type="dxa"/>
          </w:tcPr>
          <w:bookmarkEnd w:id="43"/>
          <w:p w14:paraId="20FB1233" w14:textId="3BB53B99" w:rsidR="00843835" w:rsidDel="00BF558A" w:rsidRDefault="00843835">
            <w:pPr>
              <w:spacing w:line="240" w:lineRule="auto"/>
              <w:rPr>
                <w:del w:id="47" w:author="Jennifer Rosanna Markovits Rojas" w:date="2021-04-23T17:56:00Z"/>
                <w:rFonts w:ascii="Times New Roman" w:eastAsia="Times New Roman" w:hAnsi="Times New Roman" w:cs="Times New Roman"/>
              </w:rPr>
            </w:pPr>
            <w:del w:id="48" w:author="Jennifer Rosanna Markovits Rojas" w:date="2021-04-23T17:56:00Z">
              <w:r w:rsidDel="00BF558A">
                <w:rPr>
                  <w:rFonts w:ascii="Times New Roman" w:eastAsia="Times New Roman" w:hAnsi="Times New Roman" w:cs="Times New Roman"/>
                </w:rPr>
                <w:delText xml:space="preserve">Language </w:delText>
              </w:r>
            </w:del>
          </w:p>
        </w:tc>
        <w:tc>
          <w:tcPr>
            <w:tcW w:w="1870" w:type="dxa"/>
          </w:tcPr>
          <w:p w14:paraId="5AF5ECDE" w14:textId="7AD98F62" w:rsidR="00843835" w:rsidDel="00BF558A" w:rsidRDefault="00843835">
            <w:pPr>
              <w:spacing w:line="240" w:lineRule="auto"/>
              <w:rPr>
                <w:del w:id="49" w:author="Jennifer Rosanna Markovits Rojas" w:date="2021-04-23T17:56:00Z"/>
                <w:rFonts w:ascii="Times New Roman" w:eastAsia="Times New Roman" w:hAnsi="Times New Roman" w:cs="Times New Roman"/>
              </w:rPr>
            </w:pPr>
            <w:del w:id="50" w:author="Jennifer Rosanna Markovits Rojas" w:date="2021-04-23T17:56:00Z">
              <w:r w:rsidDel="00BF558A">
                <w:rPr>
                  <w:rFonts w:ascii="Times New Roman" w:eastAsia="Times New Roman" w:hAnsi="Times New Roman" w:cs="Times New Roman"/>
                </w:rPr>
                <w:delText>Masculine High frequency</w:delText>
              </w:r>
            </w:del>
          </w:p>
        </w:tc>
        <w:tc>
          <w:tcPr>
            <w:tcW w:w="1870" w:type="dxa"/>
          </w:tcPr>
          <w:p w14:paraId="278CDF49" w14:textId="5528441E" w:rsidR="00843835" w:rsidDel="00BF558A" w:rsidRDefault="00843835">
            <w:pPr>
              <w:spacing w:line="240" w:lineRule="auto"/>
              <w:rPr>
                <w:del w:id="51" w:author="Jennifer Rosanna Markovits Rojas" w:date="2021-04-23T17:56:00Z"/>
                <w:rFonts w:ascii="Times New Roman" w:eastAsia="Times New Roman" w:hAnsi="Times New Roman" w:cs="Times New Roman"/>
              </w:rPr>
            </w:pPr>
            <w:del w:id="52" w:author="Jennifer Rosanna Markovits Rojas" w:date="2021-04-23T17:56:00Z">
              <w:r w:rsidDel="00BF558A">
                <w:rPr>
                  <w:rFonts w:ascii="Times New Roman" w:eastAsia="Times New Roman" w:hAnsi="Times New Roman" w:cs="Times New Roman"/>
                </w:rPr>
                <w:delText xml:space="preserve">Feminine high frequency </w:delText>
              </w:r>
            </w:del>
          </w:p>
        </w:tc>
        <w:tc>
          <w:tcPr>
            <w:tcW w:w="1870" w:type="dxa"/>
          </w:tcPr>
          <w:p w14:paraId="625EB6CE" w14:textId="552F6DA7" w:rsidR="00843835" w:rsidDel="00BF558A" w:rsidRDefault="00843835">
            <w:pPr>
              <w:spacing w:line="240" w:lineRule="auto"/>
              <w:rPr>
                <w:del w:id="53" w:author="Jennifer Rosanna Markovits Rojas" w:date="2021-04-23T17:56:00Z"/>
                <w:rFonts w:ascii="Times New Roman" w:eastAsia="Times New Roman" w:hAnsi="Times New Roman" w:cs="Times New Roman"/>
              </w:rPr>
            </w:pPr>
            <w:del w:id="54" w:author="Jennifer Rosanna Markovits Rojas" w:date="2021-04-23T17:56:00Z">
              <w:r w:rsidDel="00BF558A">
                <w:rPr>
                  <w:rFonts w:ascii="Times New Roman" w:eastAsia="Times New Roman" w:hAnsi="Times New Roman" w:cs="Times New Roman"/>
                </w:rPr>
                <w:delText>Masculine low frequency</w:delText>
              </w:r>
            </w:del>
          </w:p>
        </w:tc>
        <w:tc>
          <w:tcPr>
            <w:tcW w:w="1870" w:type="dxa"/>
          </w:tcPr>
          <w:p w14:paraId="6697DB05" w14:textId="5025DE68" w:rsidR="00843835" w:rsidDel="00BF558A" w:rsidRDefault="00843835">
            <w:pPr>
              <w:spacing w:line="240" w:lineRule="auto"/>
              <w:rPr>
                <w:del w:id="55" w:author="Jennifer Rosanna Markovits Rojas" w:date="2021-04-23T17:56:00Z"/>
                <w:rFonts w:ascii="Times New Roman" w:eastAsia="Times New Roman" w:hAnsi="Times New Roman" w:cs="Times New Roman"/>
              </w:rPr>
            </w:pPr>
            <w:del w:id="56" w:author="Jennifer Rosanna Markovits Rojas" w:date="2021-04-23T17:56:00Z">
              <w:r w:rsidDel="00BF558A">
                <w:rPr>
                  <w:rFonts w:ascii="Times New Roman" w:eastAsia="Times New Roman" w:hAnsi="Times New Roman" w:cs="Times New Roman"/>
                </w:rPr>
                <w:delText>Feminine low frequency</w:delText>
              </w:r>
            </w:del>
          </w:p>
        </w:tc>
      </w:tr>
      <w:tr w:rsidR="00843835" w:rsidDel="00BF558A" w14:paraId="0C2F2498" w14:textId="27012ACE" w:rsidTr="00F522BF">
        <w:trPr>
          <w:del w:id="57" w:author="Jennifer Rosanna Markovits Rojas" w:date="2021-04-23T17:56:00Z"/>
        </w:trPr>
        <w:tc>
          <w:tcPr>
            <w:tcW w:w="1870" w:type="dxa"/>
          </w:tcPr>
          <w:p w14:paraId="0490D15E" w14:textId="02BF86CC" w:rsidR="00843835" w:rsidDel="00BF558A" w:rsidRDefault="00843835">
            <w:pPr>
              <w:spacing w:line="240" w:lineRule="auto"/>
              <w:rPr>
                <w:del w:id="58" w:author="Jennifer Rosanna Markovits Rojas" w:date="2021-04-23T17:56:00Z"/>
                <w:rFonts w:ascii="Times New Roman" w:eastAsia="Times New Roman" w:hAnsi="Times New Roman" w:cs="Times New Roman"/>
              </w:rPr>
            </w:pPr>
            <w:del w:id="59" w:author="Jennifer Rosanna Markovits Rojas" w:date="2021-04-23T17:56:00Z">
              <w:r w:rsidDel="00BF558A">
                <w:rPr>
                  <w:rFonts w:ascii="Times New Roman" w:eastAsia="Times New Roman" w:hAnsi="Times New Roman" w:cs="Times New Roman"/>
                </w:rPr>
                <w:delText>Spanish (opaque nouns)</w:delText>
              </w:r>
            </w:del>
          </w:p>
        </w:tc>
        <w:tc>
          <w:tcPr>
            <w:tcW w:w="1870" w:type="dxa"/>
          </w:tcPr>
          <w:p w14:paraId="42BCC0BD" w14:textId="6F30CA1C" w:rsidR="00843835" w:rsidRPr="00A17E7E" w:rsidDel="00BF558A" w:rsidRDefault="00843835">
            <w:pPr>
              <w:spacing w:line="240" w:lineRule="auto"/>
              <w:rPr>
                <w:del w:id="60" w:author="Jennifer Rosanna Markovits Rojas" w:date="2021-04-23T17:56:00Z"/>
                <w:rFonts w:ascii="Times New Roman" w:eastAsia="Times New Roman" w:hAnsi="Times New Roman" w:cs="Times New Roman"/>
                <w:rPrChange w:id="61" w:author="Jennifer Rosanna Markovits Rojas" w:date="2021-04-23T15:15:00Z">
                  <w:rPr>
                    <w:del w:id="62" w:author="Jennifer Rosanna Markovits Rojas" w:date="2021-04-23T17:56:00Z"/>
                    <w:rFonts w:ascii="Times New Roman" w:eastAsia="Times New Roman" w:hAnsi="Times New Roman" w:cs="Times New Roman"/>
                    <w:lang w:val="es-ES"/>
                  </w:rPr>
                </w:rPrChange>
              </w:rPr>
            </w:pPr>
            <w:del w:id="63" w:author="Jennifer Rosanna Markovits Rojas" w:date="2021-04-23T17:56:00Z">
              <w:r w:rsidRPr="00A17E7E" w:rsidDel="00BF558A">
                <w:rPr>
                  <w:rFonts w:ascii="Times New Roman" w:eastAsia="Times New Roman" w:hAnsi="Times New Roman" w:cs="Times New Roman"/>
                  <w:rPrChange w:id="64" w:author="Jennifer Rosanna Markovits Rojas" w:date="2021-04-23T15:15:00Z">
                    <w:rPr>
                      <w:rFonts w:ascii="Times New Roman" w:eastAsia="Times New Roman" w:hAnsi="Times New Roman" w:cs="Times New Roman"/>
                      <w:lang w:val="es-ES"/>
                    </w:rPr>
                  </w:rPrChange>
                </w:rPr>
                <w:delText>lapices</w:delText>
              </w:r>
            </w:del>
          </w:p>
          <w:p w14:paraId="5E3AF856" w14:textId="069B382A" w:rsidR="00843835" w:rsidRPr="00A17E7E" w:rsidDel="00BF558A" w:rsidRDefault="00843835">
            <w:pPr>
              <w:spacing w:line="240" w:lineRule="auto"/>
              <w:rPr>
                <w:del w:id="65" w:author="Jennifer Rosanna Markovits Rojas" w:date="2021-04-23T17:56:00Z"/>
                <w:rFonts w:ascii="Times New Roman" w:eastAsia="Times New Roman" w:hAnsi="Times New Roman" w:cs="Times New Roman"/>
                <w:rPrChange w:id="66" w:author="Jennifer Rosanna Markovits Rojas" w:date="2021-04-23T15:15:00Z">
                  <w:rPr>
                    <w:del w:id="67" w:author="Jennifer Rosanna Markovits Rojas" w:date="2021-04-23T17:56:00Z"/>
                    <w:rFonts w:ascii="Times New Roman" w:eastAsia="Times New Roman" w:hAnsi="Times New Roman" w:cs="Times New Roman"/>
                    <w:lang w:val="es-ES"/>
                  </w:rPr>
                </w:rPrChange>
              </w:rPr>
            </w:pPr>
            <w:del w:id="68" w:author="Jennifer Rosanna Markovits Rojas" w:date="2021-04-23T17:56:00Z">
              <w:r w:rsidRPr="00A17E7E" w:rsidDel="00BF558A">
                <w:rPr>
                  <w:rFonts w:ascii="Times New Roman" w:eastAsia="Times New Roman" w:hAnsi="Times New Roman" w:cs="Times New Roman"/>
                  <w:rPrChange w:id="69" w:author="Jennifer Rosanna Markovits Rojas" w:date="2021-04-23T15:15:00Z">
                    <w:rPr>
                      <w:rFonts w:ascii="Times New Roman" w:eastAsia="Times New Roman" w:hAnsi="Times New Roman" w:cs="Times New Roman"/>
                      <w:lang w:val="es-ES"/>
                    </w:rPr>
                  </w:rPrChange>
                </w:rPr>
                <w:delText>coches</w:delText>
              </w:r>
            </w:del>
          </w:p>
          <w:p w14:paraId="1755E7BE" w14:textId="5050FA9E" w:rsidR="00843835" w:rsidRPr="00A17E7E" w:rsidDel="00BF558A" w:rsidRDefault="00843835">
            <w:pPr>
              <w:spacing w:line="240" w:lineRule="auto"/>
              <w:rPr>
                <w:del w:id="70" w:author="Jennifer Rosanna Markovits Rojas" w:date="2021-04-23T17:56:00Z"/>
                <w:rFonts w:ascii="Times New Roman" w:eastAsia="Times New Roman" w:hAnsi="Times New Roman" w:cs="Times New Roman"/>
                <w:rPrChange w:id="71" w:author="Jennifer Rosanna Markovits Rojas" w:date="2021-04-23T15:15:00Z">
                  <w:rPr>
                    <w:del w:id="72" w:author="Jennifer Rosanna Markovits Rojas" w:date="2021-04-23T17:56:00Z"/>
                    <w:rFonts w:ascii="Times New Roman" w:eastAsia="Times New Roman" w:hAnsi="Times New Roman" w:cs="Times New Roman"/>
                    <w:lang w:val="es-ES"/>
                  </w:rPr>
                </w:rPrChange>
              </w:rPr>
            </w:pPr>
            <w:del w:id="73" w:author="Jennifer Rosanna Markovits Rojas" w:date="2021-04-23T17:56:00Z">
              <w:r w:rsidRPr="00A17E7E" w:rsidDel="00BF558A">
                <w:rPr>
                  <w:rFonts w:ascii="Times New Roman" w:eastAsia="Times New Roman" w:hAnsi="Times New Roman" w:cs="Times New Roman"/>
                  <w:rPrChange w:id="74" w:author="Jennifer Rosanna Markovits Rojas" w:date="2021-04-23T15:15:00Z">
                    <w:rPr>
                      <w:rFonts w:ascii="Times New Roman" w:eastAsia="Times New Roman" w:hAnsi="Times New Roman" w:cs="Times New Roman"/>
                      <w:lang w:val="es-ES"/>
                    </w:rPr>
                  </w:rPrChange>
                </w:rPr>
                <w:delText>paises</w:delText>
              </w:r>
            </w:del>
          </w:p>
          <w:p w14:paraId="55A81819" w14:textId="441D8D37" w:rsidR="00843835" w:rsidRPr="00A17E7E" w:rsidDel="00BF558A" w:rsidRDefault="00843835">
            <w:pPr>
              <w:spacing w:line="240" w:lineRule="auto"/>
              <w:rPr>
                <w:del w:id="75" w:author="Jennifer Rosanna Markovits Rojas" w:date="2021-04-23T17:56:00Z"/>
                <w:rFonts w:ascii="Times New Roman" w:eastAsia="Times New Roman" w:hAnsi="Times New Roman" w:cs="Times New Roman"/>
                <w:rPrChange w:id="76" w:author="Jennifer Rosanna Markovits Rojas" w:date="2021-04-23T15:15:00Z">
                  <w:rPr>
                    <w:del w:id="77" w:author="Jennifer Rosanna Markovits Rojas" w:date="2021-04-23T17:56:00Z"/>
                    <w:rFonts w:ascii="Times New Roman" w:eastAsia="Times New Roman" w:hAnsi="Times New Roman" w:cs="Times New Roman"/>
                    <w:lang w:val="es-ES"/>
                  </w:rPr>
                </w:rPrChange>
              </w:rPr>
            </w:pPr>
            <w:del w:id="78" w:author="Jennifer Rosanna Markovits Rojas" w:date="2021-04-23T17:56:00Z">
              <w:r w:rsidRPr="00A17E7E" w:rsidDel="00BF558A">
                <w:rPr>
                  <w:rFonts w:ascii="Times New Roman" w:eastAsia="Times New Roman" w:hAnsi="Times New Roman" w:cs="Times New Roman"/>
                  <w:rPrChange w:id="79" w:author="Jennifer Rosanna Markovits Rojas" w:date="2021-04-23T15:15:00Z">
                    <w:rPr>
                      <w:rFonts w:ascii="Times New Roman" w:eastAsia="Times New Roman" w:hAnsi="Times New Roman" w:cs="Times New Roman"/>
                      <w:lang w:val="es-ES"/>
                    </w:rPr>
                  </w:rPrChange>
                </w:rPr>
                <w:delText>arboles</w:delText>
              </w:r>
            </w:del>
          </w:p>
          <w:p w14:paraId="2CB15A24" w14:textId="3CBF5FBB" w:rsidR="00843835" w:rsidRPr="00A17E7E" w:rsidDel="00BF558A" w:rsidRDefault="00843835">
            <w:pPr>
              <w:spacing w:line="240" w:lineRule="auto"/>
              <w:rPr>
                <w:del w:id="80" w:author="Jennifer Rosanna Markovits Rojas" w:date="2021-04-23T17:56:00Z"/>
                <w:rFonts w:ascii="Times New Roman" w:eastAsia="Times New Roman" w:hAnsi="Times New Roman" w:cs="Times New Roman"/>
                <w:rPrChange w:id="81" w:author="Jennifer Rosanna Markovits Rojas" w:date="2021-04-23T15:15:00Z">
                  <w:rPr>
                    <w:del w:id="82" w:author="Jennifer Rosanna Markovits Rojas" w:date="2021-04-23T17:56:00Z"/>
                    <w:rFonts w:ascii="Times New Roman" w:eastAsia="Times New Roman" w:hAnsi="Times New Roman" w:cs="Times New Roman"/>
                    <w:lang w:val="es-ES"/>
                  </w:rPr>
                </w:rPrChange>
              </w:rPr>
            </w:pPr>
          </w:p>
        </w:tc>
        <w:tc>
          <w:tcPr>
            <w:tcW w:w="1870" w:type="dxa"/>
          </w:tcPr>
          <w:p w14:paraId="2ADBCF80" w14:textId="66205BFF" w:rsidR="00843835" w:rsidDel="00BF558A" w:rsidRDefault="00843835">
            <w:pPr>
              <w:spacing w:line="240" w:lineRule="auto"/>
              <w:rPr>
                <w:del w:id="83" w:author="Jennifer Rosanna Markovits Rojas" w:date="2021-04-23T17:56:00Z"/>
                <w:rFonts w:ascii="Times New Roman" w:eastAsia="Times New Roman" w:hAnsi="Times New Roman" w:cs="Times New Roman"/>
              </w:rPr>
            </w:pPr>
            <w:del w:id="84" w:author="Jennifer Rosanna Markovits Rojas" w:date="2021-04-23T17:56:00Z">
              <w:r w:rsidDel="00BF558A">
                <w:rPr>
                  <w:rFonts w:ascii="Times New Roman" w:eastAsia="Times New Roman" w:hAnsi="Times New Roman" w:cs="Times New Roman"/>
                </w:rPr>
                <w:delText>clases</w:delText>
              </w:r>
            </w:del>
          </w:p>
          <w:p w14:paraId="4DB432B9" w14:textId="0C513294" w:rsidR="00843835" w:rsidDel="00BF558A" w:rsidRDefault="00843835">
            <w:pPr>
              <w:spacing w:line="240" w:lineRule="auto"/>
              <w:rPr>
                <w:del w:id="85" w:author="Jennifer Rosanna Markovits Rojas" w:date="2021-04-23T17:56:00Z"/>
                <w:rFonts w:ascii="Times New Roman" w:eastAsia="Times New Roman" w:hAnsi="Times New Roman" w:cs="Times New Roman"/>
              </w:rPr>
            </w:pPr>
            <w:del w:id="86" w:author="Jennifer Rosanna Markovits Rojas" w:date="2021-04-23T17:56:00Z">
              <w:r w:rsidDel="00BF558A">
                <w:rPr>
                  <w:rFonts w:ascii="Times New Roman" w:eastAsia="Times New Roman" w:hAnsi="Times New Roman" w:cs="Times New Roman"/>
                </w:rPr>
                <w:delText>calles</w:delText>
              </w:r>
            </w:del>
          </w:p>
          <w:p w14:paraId="150AB927" w14:textId="0E68027D" w:rsidR="00843835" w:rsidDel="00BF558A" w:rsidRDefault="00843835">
            <w:pPr>
              <w:spacing w:line="240" w:lineRule="auto"/>
              <w:rPr>
                <w:del w:id="87" w:author="Jennifer Rosanna Markovits Rojas" w:date="2021-04-23T17:56:00Z"/>
                <w:rFonts w:ascii="Times New Roman" w:eastAsia="Times New Roman" w:hAnsi="Times New Roman" w:cs="Times New Roman"/>
              </w:rPr>
            </w:pPr>
            <w:del w:id="88" w:author="Jennifer Rosanna Markovits Rojas" w:date="2021-04-23T17:56:00Z">
              <w:r w:rsidDel="00BF558A">
                <w:rPr>
                  <w:rFonts w:ascii="Times New Roman" w:eastAsia="Times New Roman" w:hAnsi="Times New Roman" w:cs="Times New Roman"/>
                </w:rPr>
                <w:delText xml:space="preserve">coches </w:delText>
              </w:r>
            </w:del>
          </w:p>
          <w:p w14:paraId="576DCDC1" w14:textId="366EF572" w:rsidR="00843835" w:rsidDel="00BF558A" w:rsidRDefault="00843835">
            <w:pPr>
              <w:spacing w:line="240" w:lineRule="auto"/>
              <w:rPr>
                <w:del w:id="89" w:author="Jennifer Rosanna Markovits Rojas" w:date="2021-04-23T17:56:00Z"/>
                <w:rFonts w:ascii="Times New Roman" w:eastAsia="Times New Roman" w:hAnsi="Times New Roman" w:cs="Times New Roman"/>
              </w:rPr>
            </w:pPr>
            <w:del w:id="90" w:author="Jennifer Rosanna Markovits Rojas" w:date="2021-04-23T17:56:00Z">
              <w:r w:rsidDel="00BF558A">
                <w:rPr>
                  <w:rFonts w:ascii="Times New Roman" w:eastAsia="Times New Roman" w:hAnsi="Times New Roman" w:cs="Times New Roman"/>
                </w:rPr>
                <w:delText xml:space="preserve">leches </w:delText>
              </w:r>
            </w:del>
          </w:p>
        </w:tc>
        <w:tc>
          <w:tcPr>
            <w:tcW w:w="1870" w:type="dxa"/>
          </w:tcPr>
          <w:p w14:paraId="2A7B54FC" w14:textId="56E33CA4" w:rsidR="00843835" w:rsidDel="00BF558A" w:rsidRDefault="00843835">
            <w:pPr>
              <w:spacing w:line="240" w:lineRule="auto"/>
              <w:rPr>
                <w:del w:id="91" w:author="Jennifer Rosanna Markovits Rojas" w:date="2021-04-23T17:56:00Z"/>
                <w:rFonts w:ascii="Times New Roman" w:eastAsia="Times New Roman" w:hAnsi="Times New Roman" w:cs="Times New Roman"/>
              </w:rPr>
            </w:pPr>
            <w:del w:id="92" w:author="Jennifer Rosanna Markovits Rojas" w:date="2021-04-23T17:56:00Z">
              <w:r w:rsidDel="00BF558A">
                <w:rPr>
                  <w:rFonts w:ascii="Times New Roman" w:eastAsia="Times New Roman" w:hAnsi="Times New Roman" w:cs="Times New Roman"/>
                </w:rPr>
                <w:delText>jardines</w:delText>
              </w:r>
            </w:del>
          </w:p>
          <w:p w14:paraId="5878024A" w14:textId="47BE96D7" w:rsidR="00843835" w:rsidDel="00BF558A" w:rsidRDefault="00843835">
            <w:pPr>
              <w:spacing w:line="240" w:lineRule="auto"/>
              <w:rPr>
                <w:del w:id="93" w:author="Jennifer Rosanna Markovits Rojas" w:date="2021-04-23T17:56:00Z"/>
                <w:rFonts w:ascii="Times New Roman" w:eastAsia="Times New Roman" w:hAnsi="Times New Roman" w:cs="Times New Roman"/>
              </w:rPr>
            </w:pPr>
            <w:del w:id="94" w:author="Jennifer Rosanna Markovits Rojas" w:date="2021-04-23T17:56:00Z">
              <w:r w:rsidDel="00BF558A">
                <w:rPr>
                  <w:rFonts w:ascii="Times New Roman" w:eastAsia="Times New Roman" w:hAnsi="Times New Roman" w:cs="Times New Roman"/>
                </w:rPr>
                <w:delText>peines</w:delText>
              </w:r>
            </w:del>
          </w:p>
          <w:p w14:paraId="0EFCBA4F" w14:textId="212CC96C" w:rsidR="00843835" w:rsidDel="00BF558A" w:rsidRDefault="00843835">
            <w:pPr>
              <w:spacing w:line="240" w:lineRule="auto"/>
              <w:rPr>
                <w:del w:id="95" w:author="Jennifer Rosanna Markovits Rojas" w:date="2021-04-23T17:56:00Z"/>
                <w:rFonts w:ascii="Times New Roman" w:eastAsia="Times New Roman" w:hAnsi="Times New Roman" w:cs="Times New Roman"/>
              </w:rPr>
            </w:pPr>
            <w:del w:id="96" w:author="Jennifer Rosanna Markovits Rojas" w:date="2021-04-23T17:56:00Z">
              <w:r w:rsidDel="00BF558A">
                <w:rPr>
                  <w:rFonts w:ascii="Times New Roman" w:eastAsia="Times New Roman" w:hAnsi="Times New Roman" w:cs="Times New Roman"/>
                </w:rPr>
                <w:delText>sobres</w:delText>
              </w:r>
            </w:del>
          </w:p>
          <w:p w14:paraId="108431FB" w14:textId="52567C10" w:rsidR="00843835" w:rsidDel="00BF558A" w:rsidRDefault="00843835">
            <w:pPr>
              <w:spacing w:line="240" w:lineRule="auto"/>
              <w:rPr>
                <w:del w:id="97" w:author="Jennifer Rosanna Markovits Rojas" w:date="2021-04-23T17:56:00Z"/>
                <w:rFonts w:ascii="Times New Roman" w:eastAsia="Times New Roman" w:hAnsi="Times New Roman" w:cs="Times New Roman"/>
              </w:rPr>
            </w:pPr>
            <w:del w:id="98" w:author="Jennifer Rosanna Markovits Rojas" w:date="2021-04-23T17:56:00Z">
              <w:r w:rsidDel="00BF558A">
                <w:rPr>
                  <w:rFonts w:ascii="Times New Roman" w:eastAsia="Times New Roman" w:hAnsi="Times New Roman" w:cs="Times New Roman"/>
                </w:rPr>
                <w:delText>buzones</w:delText>
              </w:r>
            </w:del>
          </w:p>
        </w:tc>
        <w:tc>
          <w:tcPr>
            <w:tcW w:w="1870" w:type="dxa"/>
          </w:tcPr>
          <w:p w14:paraId="3A7E3663" w14:textId="38CD3CB3" w:rsidR="00843835" w:rsidDel="00BF558A" w:rsidRDefault="00843835">
            <w:pPr>
              <w:spacing w:line="240" w:lineRule="auto"/>
              <w:rPr>
                <w:del w:id="99" w:author="Jennifer Rosanna Markovits Rojas" w:date="2021-04-23T17:56:00Z"/>
                <w:rFonts w:ascii="Times New Roman" w:eastAsia="Times New Roman" w:hAnsi="Times New Roman" w:cs="Times New Roman"/>
              </w:rPr>
            </w:pPr>
            <w:del w:id="100" w:author="Jennifer Rosanna Markovits Rojas" w:date="2021-04-23T17:56:00Z">
              <w:r w:rsidDel="00BF558A">
                <w:rPr>
                  <w:rFonts w:ascii="Times New Roman" w:eastAsia="Times New Roman" w:hAnsi="Times New Roman" w:cs="Times New Roman"/>
                </w:rPr>
                <w:delText>puentes</w:delText>
              </w:r>
            </w:del>
          </w:p>
          <w:p w14:paraId="16F94364" w14:textId="3DC0B7A2" w:rsidR="00843835" w:rsidDel="00BF558A" w:rsidRDefault="00843835">
            <w:pPr>
              <w:spacing w:line="240" w:lineRule="auto"/>
              <w:rPr>
                <w:del w:id="101" w:author="Jennifer Rosanna Markovits Rojas" w:date="2021-04-23T17:56:00Z"/>
                <w:rFonts w:ascii="Times New Roman" w:eastAsia="Times New Roman" w:hAnsi="Times New Roman" w:cs="Times New Roman"/>
              </w:rPr>
            </w:pPr>
            <w:del w:id="102" w:author="Jennifer Rosanna Markovits Rojas" w:date="2021-04-23T17:56:00Z">
              <w:r w:rsidDel="00BF558A">
                <w:rPr>
                  <w:rFonts w:ascii="Times New Roman" w:eastAsia="Times New Roman" w:hAnsi="Times New Roman" w:cs="Times New Roman"/>
                </w:rPr>
                <w:delText xml:space="preserve">muertes </w:delText>
              </w:r>
            </w:del>
          </w:p>
          <w:p w14:paraId="739B1B7B" w14:textId="45367956" w:rsidR="00843835" w:rsidDel="00BF558A" w:rsidRDefault="00843835">
            <w:pPr>
              <w:spacing w:line="240" w:lineRule="auto"/>
              <w:rPr>
                <w:del w:id="103" w:author="Jennifer Rosanna Markovits Rojas" w:date="2021-04-23T17:56:00Z"/>
                <w:rFonts w:ascii="Times New Roman" w:eastAsia="Times New Roman" w:hAnsi="Times New Roman" w:cs="Times New Roman"/>
              </w:rPr>
            </w:pPr>
            <w:del w:id="104" w:author="Jennifer Rosanna Markovits Rojas" w:date="2021-04-23T17:56:00Z">
              <w:r w:rsidDel="00BF558A">
                <w:rPr>
                  <w:rFonts w:ascii="Times New Roman" w:eastAsia="Times New Roman" w:hAnsi="Times New Roman" w:cs="Times New Roman"/>
                </w:rPr>
                <w:delText xml:space="preserve">carnes </w:delText>
              </w:r>
            </w:del>
          </w:p>
          <w:p w14:paraId="207A3AD1" w14:textId="1CF61144" w:rsidR="00843835" w:rsidDel="00BF558A" w:rsidRDefault="00843835">
            <w:pPr>
              <w:spacing w:line="240" w:lineRule="auto"/>
              <w:rPr>
                <w:del w:id="105" w:author="Jennifer Rosanna Markovits Rojas" w:date="2021-04-23T17:56:00Z"/>
                <w:rFonts w:ascii="Times New Roman" w:eastAsia="Times New Roman" w:hAnsi="Times New Roman" w:cs="Times New Roman"/>
              </w:rPr>
            </w:pPr>
            <w:del w:id="106" w:author="Jennifer Rosanna Markovits Rojas" w:date="2021-04-23T17:56:00Z">
              <w:r w:rsidDel="00BF558A">
                <w:rPr>
                  <w:rFonts w:ascii="Times New Roman" w:eastAsia="Times New Roman" w:hAnsi="Times New Roman" w:cs="Times New Roman"/>
                </w:rPr>
                <w:delText>masacres</w:delText>
              </w:r>
            </w:del>
          </w:p>
        </w:tc>
      </w:tr>
      <w:tr w:rsidR="00843835" w:rsidDel="00BF558A" w14:paraId="5E58DCF4" w14:textId="6FECBB72" w:rsidTr="00F522BF">
        <w:trPr>
          <w:del w:id="107" w:author="Jennifer Rosanna Markovits Rojas" w:date="2021-04-23T17:56:00Z"/>
        </w:trPr>
        <w:tc>
          <w:tcPr>
            <w:tcW w:w="1870" w:type="dxa"/>
          </w:tcPr>
          <w:p w14:paraId="079B8555" w14:textId="48BD7699" w:rsidR="00843835" w:rsidDel="00BF558A" w:rsidRDefault="00843835">
            <w:pPr>
              <w:spacing w:line="240" w:lineRule="auto"/>
              <w:rPr>
                <w:del w:id="108" w:author="Jennifer Rosanna Markovits Rojas" w:date="2021-04-23T17:56:00Z"/>
                <w:rFonts w:ascii="Times New Roman" w:eastAsia="Times New Roman" w:hAnsi="Times New Roman" w:cs="Times New Roman"/>
              </w:rPr>
            </w:pPr>
            <w:del w:id="109" w:author="Jennifer Rosanna Markovits Rojas" w:date="2021-04-23T17:56:00Z">
              <w:r w:rsidDel="00BF558A">
                <w:rPr>
                  <w:rFonts w:ascii="Times New Roman" w:eastAsia="Times New Roman" w:hAnsi="Times New Roman" w:cs="Times New Roman"/>
                </w:rPr>
                <w:delText>Hebrew (transparent nouns)</w:delText>
              </w:r>
            </w:del>
          </w:p>
        </w:tc>
        <w:tc>
          <w:tcPr>
            <w:tcW w:w="1870" w:type="dxa"/>
          </w:tcPr>
          <w:p w14:paraId="7456C480" w14:textId="4DBF6F52" w:rsidR="00843835" w:rsidDel="00BF558A" w:rsidRDefault="00843835">
            <w:pPr>
              <w:spacing w:line="240" w:lineRule="auto"/>
              <w:rPr>
                <w:del w:id="110" w:author="Jennifer Rosanna Markovits Rojas" w:date="2021-04-23T17:56:00Z"/>
                <w:rFonts w:ascii="Times New Roman" w:eastAsia="Times New Roman" w:hAnsi="Times New Roman" w:cs="Times New Roman"/>
              </w:rPr>
            </w:pPr>
            <w:del w:id="111" w:author="Jennifer Rosanna Markovits Rojas" w:date="2021-04-23T17:56:00Z">
              <w:r w:rsidRPr="009560FF" w:rsidDel="00BF558A">
                <w:rPr>
                  <w:rFonts w:ascii="Times New Roman" w:eastAsia="Times New Roman" w:hAnsi="Times New Roman" w:cs="Times New Roman"/>
                </w:rPr>
                <w:delText>דְבָרִים</w:delText>
              </w:r>
            </w:del>
          </w:p>
          <w:p w14:paraId="3FBD4C4D" w14:textId="5ECE1AC3" w:rsidR="00843835" w:rsidDel="00BF558A" w:rsidRDefault="00843835">
            <w:pPr>
              <w:spacing w:line="240" w:lineRule="auto"/>
              <w:rPr>
                <w:del w:id="112" w:author="Jennifer Rosanna Markovits Rojas" w:date="2021-04-23T17:56:00Z"/>
                <w:rFonts w:ascii="Times New Roman" w:eastAsia="Times New Roman" w:hAnsi="Times New Roman" w:cs="Times New Roman"/>
              </w:rPr>
            </w:pPr>
            <w:del w:id="113" w:author="Jennifer Rosanna Markovits Rojas" w:date="2021-04-23T17:56:00Z">
              <w:r w:rsidRPr="009560FF" w:rsidDel="00BF558A">
                <w:rPr>
                  <w:rFonts w:ascii="Times New Roman" w:eastAsia="Times New Roman" w:hAnsi="Times New Roman" w:cs="Times New Roman"/>
                </w:rPr>
                <w:delText>יָמים</w:delText>
              </w:r>
            </w:del>
          </w:p>
          <w:p w14:paraId="5C24EBBB" w14:textId="3BB4A41E" w:rsidR="00843835" w:rsidDel="00BF558A" w:rsidRDefault="00843835">
            <w:pPr>
              <w:spacing w:line="240" w:lineRule="auto"/>
              <w:rPr>
                <w:del w:id="114" w:author="Jennifer Rosanna Markovits Rojas" w:date="2021-04-23T17:56:00Z"/>
                <w:rFonts w:ascii="Times New Roman" w:eastAsia="Times New Roman" w:hAnsi="Times New Roman" w:cs="Times New Roman"/>
              </w:rPr>
            </w:pPr>
            <w:del w:id="115" w:author="Jennifer Rosanna Markovits Rojas" w:date="2021-04-23T17:56:00Z">
              <w:r w:rsidRPr="00530D15" w:rsidDel="00BF558A">
                <w:rPr>
                  <w:rFonts w:ascii="Times New Roman" w:eastAsia="Times New Roman" w:hAnsi="Times New Roman" w:cs="Times New Roman"/>
                </w:rPr>
                <w:delText>סְפָרים</w:delText>
              </w:r>
            </w:del>
          </w:p>
          <w:p w14:paraId="0F7442E6" w14:textId="1E5A95BB" w:rsidR="00843835" w:rsidDel="00BF558A" w:rsidRDefault="00843835">
            <w:pPr>
              <w:spacing w:line="240" w:lineRule="auto"/>
              <w:rPr>
                <w:del w:id="116" w:author="Jennifer Rosanna Markovits Rojas" w:date="2021-04-23T17:56:00Z"/>
                <w:rFonts w:ascii="Times New Roman" w:eastAsia="Times New Roman" w:hAnsi="Times New Roman" w:cs="Times New Roman"/>
              </w:rPr>
            </w:pPr>
            <w:del w:id="117" w:author="Jennifer Rosanna Markovits Rojas" w:date="2021-04-23T17:56:00Z">
              <w:r w:rsidRPr="00F15C3A" w:rsidDel="00BF558A">
                <w:rPr>
                  <w:rFonts w:ascii="Times New Roman" w:eastAsia="Times New Roman" w:hAnsi="Times New Roman" w:cs="Times New Roman"/>
                </w:rPr>
                <w:delText>סְרָטים</w:delText>
              </w:r>
            </w:del>
          </w:p>
        </w:tc>
        <w:tc>
          <w:tcPr>
            <w:tcW w:w="1870" w:type="dxa"/>
          </w:tcPr>
          <w:p w14:paraId="7A371C7C" w14:textId="75B15A4D" w:rsidR="00843835" w:rsidDel="00BF558A" w:rsidRDefault="00843835">
            <w:pPr>
              <w:spacing w:line="240" w:lineRule="auto"/>
              <w:rPr>
                <w:del w:id="118" w:author="Jennifer Rosanna Markovits Rojas" w:date="2021-04-23T17:56:00Z"/>
                <w:rFonts w:ascii="Times New Roman" w:eastAsia="Times New Roman" w:hAnsi="Times New Roman" w:cs="Times New Roman"/>
              </w:rPr>
            </w:pPr>
            <w:del w:id="119" w:author="Jennifer Rosanna Markovits Rojas" w:date="2021-04-23T17:56:00Z">
              <w:r w:rsidRPr="009560FF" w:rsidDel="00BF558A">
                <w:rPr>
                  <w:rFonts w:ascii="Times New Roman" w:eastAsia="Times New Roman" w:hAnsi="Times New Roman" w:cs="Times New Roman"/>
                </w:rPr>
                <w:delText>דְלָת</w:delText>
              </w:r>
              <w:r w:rsidRPr="009560FF" w:rsidDel="00BF558A">
                <w:rPr>
                  <w:rFonts w:ascii="Times New Roman" w:eastAsia="Times New Roman" w:hAnsi="Times New Roman" w:cs="Times New Roman" w:hint="cs"/>
                </w:rPr>
                <w:delText>וֹ</w:delText>
              </w:r>
              <w:r w:rsidRPr="009560FF" w:rsidDel="00BF558A">
                <w:rPr>
                  <w:rFonts w:ascii="Times New Roman" w:eastAsia="Times New Roman" w:hAnsi="Times New Roman" w:cs="Times New Roman" w:hint="eastAsia"/>
                </w:rPr>
                <w:delText>ת</w:delText>
              </w:r>
            </w:del>
          </w:p>
          <w:p w14:paraId="2F4CC453" w14:textId="568EA50D" w:rsidR="00843835" w:rsidDel="00BF558A" w:rsidRDefault="00843835">
            <w:pPr>
              <w:spacing w:line="240" w:lineRule="auto"/>
              <w:rPr>
                <w:del w:id="120" w:author="Jennifer Rosanna Markovits Rojas" w:date="2021-04-23T17:56:00Z"/>
                <w:rFonts w:ascii="Times New Roman" w:eastAsia="Times New Roman" w:hAnsi="Times New Roman" w:cs="Times New Roman"/>
              </w:rPr>
            </w:pPr>
            <w:del w:id="121" w:author="Jennifer Rosanna Markovits Rojas" w:date="2021-04-23T17:56:00Z">
              <w:r w:rsidRPr="009560FF" w:rsidDel="00BF558A">
                <w:rPr>
                  <w:rFonts w:ascii="Times New Roman" w:eastAsia="Times New Roman" w:hAnsi="Times New Roman" w:cs="Times New Roman"/>
                </w:rPr>
                <w:delText>חֲנ</w:delText>
              </w:r>
              <w:r w:rsidRPr="009560FF" w:rsidDel="00BF558A">
                <w:rPr>
                  <w:rFonts w:ascii="Times New Roman" w:eastAsia="Times New Roman" w:hAnsi="Times New Roman" w:cs="Times New Roman" w:hint="cs"/>
                </w:rPr>
                <w:delText>וּ</w:delText>
              </w:r>
              <w:r w:rsidRPr="009560FF" w:rsidDel="00BF558A">
                <w:rPr>
                  <w:rFonts w:ascii="Times New Roman" w:eastAsia="Times New Roman" w:hAnsi="Times New Roman" w:cs="Times New Roman" w:hint="eastAsia"/>
                </w:rPr>
                <w:delText>י</w:delText>
              </w:r>
              <w:r w:rsidRPr="009560FF" w:rsidDel="00BF558A">
                <w:rPr>
                  <w:rFonts w:ascii="Times New Roman" w:eastAsia="Times New Roman" w:hAnsi="Times New Roman" w:cs="Times New Roman" w:hint="cs"/>
                </w:rPr>
                <w:delText>וֹ</w:delText>
              </w:r>
              <w:r w:rsidRPr="009560FF" w:rsidDel="00BF558A">
                <w:rPr>
                  <w:rFonts w:ascii="Times New Roman" w:eastAsia="Times New Roman" w:hAnsi="Times New Roman" w:cs="Times New Roman" w:hint="eastAsia"/>
                </w:rPr>
                <w:delText>ת</w:delText>
              </w:r>
            </w:del>
          </w:p>
          <w:p w14:paraId="2F14609F" w14:textId="2AC90216" w:rsidR="00843835" w:rsidDel="00BF558A" w:rsidRDefault="00843835">
            <w:pPr>
              <w:spacing w:line="240" w:lineRule="auto"/>
              <w:rPr>
                <w:del w:id="122" w:author="Jennifer Rosanna Markovits Rojas" w:date="2021-04-23T17:56:00Z"/>
                <w:rFonts w:ascii="Times New Roman" w:eastAsia="Times New Roman" w:hAnsi="Times New Roman" w:cs="Times New Roman"/>
              </w:rPr>
            </w:pPr>
            <w:del w:id="123" w:author="Jennifer Rosanna Markovits Rojas" w:date="2021-04-23T17:56:00Z">
              <w:r w:rsidRPr="000827F1" w:rsidDel="00BF558A">
                <w:rPr>
                  <w:rFonts w:ascii="Times New Roman" w:eastAsia="Times New Roman" w:hAnsi="Times New Roman" w:cs="Times New Roman"/>
                </w:rPr>
                <w:delText>מִיט</w:delText>
              </w:r>
              <w:r w:rsidRPr="000827F1" w:rsidDel="00BF558A">
                <w:rPr>
                  <w:rFonts w:ascii="Times New Roman" w:eastAsia="Times New Roman" w:hAnsi="Times New Roman" w:cs="Times New Roman" w:hint="cs"/>
                </w:rPr>
                <w:delText>וֹ</w:delText>
              </w:r>
              <w:r w:rsidRPr="000827F1" w:rsidDel="00BF558A">
                <w:rPr>
                  <w:rFonts w:ascii="Times New Roman" w:eastAsia="Times New Roman" w:hAnsi="Times New Roman" w:cs="Times New Roman" w:hint="eastAsia"/>
                </w:rPr>
                <w:delText>ת</w:delText>
              </w:r>
            </w:del>
          </w:p>
          <w:p w14:paraId="3BCB7DA4" w14:textId="46B08BF1" w:rsidR="00843835" w:rsidDel="00BF558A" w:rsidRDefault="00843835">
            <w:pPr>
              <w:spacing w:line="240" w:lineRule="auto"/>
              <w:rPr>
                <w:del w:id="124" w:author="Jennifer Rosanna Markovits Rojas" w:date="2021-04-23T17:56:00Z"/>
                <w:rFonts w:ascii="Times New Roman" w:eastAsia="Times New Roman" w:hAnsi="Times New Roman" w:cs="Times New Roman"/>
              </w:rPr>
            </w:pPr>
            <w:del w:id="125" w:author="Jennifer Rosanna Markovits Rojas" w:date="2021-04-23T17:56:00Z">
              <w:r w:rsidRPr="00F82547" w:rsidDel="00BF558A">
                <w:rPr>
                  <w:rFonts w:ascii="Times New Roman" w:eastAsia="Times New Roman" w:hAnsi="Times New Roman" w:cs="Times New Roman"/>
                </w:rPr>
                <w:delText>מַתָנ</w:delText>
              </w:r>
              <w:r w:rsidRPr="00F82547" w:rsidDel="00BF558A">
                <w:rPr>
                  <w:rFonts w:ascii="Times New Roman" w:eastAsia="Times New Roman" w:hAnsi="Times New Roman" w:cs="Times New Roman" w:hint="cs"/>
                </w:rPr>
                <w:delText>וֹ</w:delText>
              </w:r>
              <w:r w:rsidRPr="00F82547" w:rsidDel="00BF558A">
                <w:rPr>
                  <w:rFonts w:ascii="Times New Roman" w:eastAsia="Times New Roman" w:hAnsi="Times New Roman" w:cs="Times New Roman" w:hint="eastAsia"/>
                </w:rPr>
                <w:delText>ת</w:delText>
              </w:r>
            </w:del>
          </w:p>
          <w:p w14:paraId="089FDA2B" w14:textId="7DF5654D" w:rsidR="00843835" w:rsidDel="00BF558A" w:rsidRDefault="00843835">
            <w:pPr>
              <w:spacing w:line="240" w:lineRule="auto"/>
              <w:rPr>
                <w:del w:id="126" w:author="Jennifer Rosanna Markovits Rojas" w:date="2021-04-23T17:56:00Z"/>
                <w:rFonts w:ascii="Times New Roman" w:eastAsia="Times New Roman" w:hAnsi="Times New Roman" w:cs="Times New Roman"/>
              </w:rPr>
            </w:pPr>
          </w:p>
        </w:tc>
        <w:tc>
          <w:tcPr>
            <w:tcW w:w="1870" w:type="dxa"/>
          </w:tcPr>
          <w:p w14:paraId="77815213" w14:textId="0C2935FE" w:rsidR="00843835" w:rsidDel="00BF558A" w:rsidRDefault="00843835">
            <w:pPr>
              <w:spacing w:line="240" w:lineRule="auto"/>
              <w:rPr>
                <w:del w:id="127" w:author="Jennifer Rosanna Markovits Rojas" w:date="2021-04-23T17:56:00Z"/>
                <w:rFonts w:ascii="Times New Roman" w:eastAsia="Times New Roman" w:hAnsi="Times New Roman" w:cs="Times New Roman"/>
              </w:rPr>
            </w:pPr>
            <w:del w:id="128" w:author="Jennifer Rosanna Markovits Rojas" w:date="2021-04-23T17:56:00Z">
              <w:r w:rsidRPr="00BB17AC" w:rsidDel="00BF558A">
                <w:rPr>
                  <w:rFonts w:ascii="Times New Roman" w:eastAsia="Times New Roman" w:hAnsi="Times New Roman" w:cs="Times New Roman"/>
                </w:rPr>
                <w:delText>הא</w:delText>
              </w:r>
              <w:r w:rsidRPr="00BB17AC" w:rsidDel="00BF558A">
                <w:rPr>
                  <w:rFonts w:ascii="Times New Roman" w:eastAsia="Times New Roman" w:hAnsi="Times New Roman" w:cs="Times New Roman" w:hint="cs"/>
                </w:rPr>
                <w:delText>וֹ</w:delText>
              </w:r>
              <w:r w:rsidRPr="00BB17AC" w:rsidDel="00BF558A">
                <w:rPr>
                  <w:rFonts w:ascii="Times New Roman" w:eastAsia="Times New Roman" w:hAnsi="Times New Roman" w:cs="Times New Roman" w:hint="eastAsia"/>
                </w:rPr>
                <w:delText>הֲלִים</w:delText>
              </w:r>
            </w:del>
          </w:p>
          <w:p w14:paraId="3736946B" w14:textId="5B7242F4" w:rsidR="00843835" w:rsidDel="00BF558A" w:rsidRDefault="00843835">
            <w:pPr>
              <w:spacing w:line="240" w:lineRule="auto"/>
              <w:rPr>
                <w:del w:id="129" w:author="Jennifer Rosanna Markovits Rojas" w:date="2021-04-23T17:56:00Z"/>
                <w:rFonts w:ascii="Times New Roman" w:eastAsia="Times New Roman" w:hAnsi="Times New Roman" w:cs="Times New Roman"/>
              </w:rPr>
            </w:pPr>
            <w:del w:id="130" w:author="Jennifer Rosanna Markovits Rojas" w:date="2021-04-23T17:56:00Z">
              <w:r w:rsidRPr="009560FF" w:rsidDel="00BF558A">
                <w:rPr>
                  <w:rFonts w:ascii="Times New Roman" w:eastAsia="Times New Roman" w:hAnsi="Times New Roman" w:cs="Times New Roman" w:hint="cs"/>
                </w:rPr>
                <w:delText>בּוּ</w:delText>
              </w:r>
              <w:r w:rsidRPr="009560FF" w:rsidDel="00BF558A">
                <w:rPr>
                  <w:rFonts w:ascii="Times New Roman" w:eastAsia="Times New Roman" w:hAnsi="Times New Roman" w:cs="Times New Roman" w:hint="eastAsia"/>
                </w:rPr>
                <w:delText>לים</w:delText>
              </w:r>
            </w:del>
          </w:p>
          <w:p w14:paraId="43E8ADE7" w14:textId="19E10578" w:rsidR="00843835" w:rsidDel="00BF558A" w:rsidRDefault="00843835">
            <w:pPr>
              <w:spacing w:line="240" w:lineRule="auto"/>
              <w:rPr>
                <w:del w:id="131" w:author="Jennifer Rosanna Markovits Rojas" w:date="2021-04-23T17:56:00Z"/>
                <w:rFonts w:ascii="Times New Roman" w:eastAsia="Times New Roman" w:hAnsi="Times New Roman" w:cs="Times New Roman"/>
              </w:rPr>
            </w:pPr>
            <w:del w:id="132" w:author="Jennifer Rosanna Markovits Rojas" w:date="2021-04-23T17:56:00Z">
              <w:r w:rsidRPr="00530D15" w:rsidDel="00BF558A">
                <w:rPr>
                  <w:rFonts w:ascii="Times New Roman" w:eastAsia="Times New Roman" w:hAnsi="Times New Roman" w:cs="Times New Roman" w:hint="cs"/>
                </w:rPr>
                <w:delText>פְּ</w:delText>
              </w:r>
              <w:r w:rsidRPr="00530D15" w:rsidDel="00BF558A">
                <w:rPr>
                  <w:rFonts w:ascii="Times New Roman" w:eastAsia="Times New Roman" w:hAnsi="Times New Roman" w:cs="Times New Roman" w:hint="eastAsia"/>
                </w:rPr>
                <w:delText>ס</w:delText>
              </w:r>
              <w:r w:rsidRPr="00530D15" w:rsidDel="00BF558A">
                <w:rPr>
                  <w:rFonts w:ascii="Times New Roman" w:eastAsia="Times New Roman" w:hAnsi="Times New Roman" w:cs="Times New Roman" w:hint="cs"/>
                </w:rPr>
                <w:delText>וּ</w:delText>
              </w:r>
              <w:r w:rsidRPr="00530D15" w:rsidDel="00BF558A">
                <w:rPr>
                  <w:rFonts w:ascii="Times New Roman" w:eastAsia="Times New Roman" w:hAnsi="Times New Roman" w:cs="Times New Roman" w:hint="eastAsia"/>
                </w:rPr>
                <w:delText>קִם</w:delText>
              </w:r>
            </w:del>
          </w:p>
          <w:p w14:paraId="50645960" w14:textId="30F75F6D" w:rsidR="00843835" w:rsidDel="00BF558A" w:rsidRDefault="00843835">
            <w:pPr>
              <w:spacing w:line="240" w:lineRule="auto"/>
              <w:rPr>
                <w:del w:id="133" w:author="Jennifer Rosanna Markovits Rojas" w:date="2021-04-23T17:56:00Z"/>
                <w:rFonts w:ascii="Times New Roman" w:eastAsia="Times New Roman" w:hAnsi="Times New Roman" w:cs="Times New Roman"/>
              </w:rPr>
            </w:pPr>
            <w:del w:id="134" w:author="Jennifer Rosanna Markovits Rojas" w:date="2021-04-23T17:56:00Z">
              <w:r w:rsidRPr="00F82547" w:rsidDel="00BF558A">
                <w:rPr>
                  <w:rFonts w:ascii="Times New Roman" w:eastAsia="Times New Roman" w:hAnsi="Times New Roman" w:cs="Times New Roman"/>
                </w:rPr>
                <w:delText>שְטִיכִים</w:delText>
              </w:r>
            </w:del>
          </w:p>
          <w:p w14:paraId="34C58547" w14:textId="1D14B2F7" w:rsidR="00843835" w:rsidDel="00BF558A" w:rsidRDefault="00843835">
            <w:pPr>
              <w:spacing w:line="240" w:lineRule="auto"/>
              <w:rPr>
                <w:del w:id="135" w:author="Jennifer Rosanna Markovits Rojas" w:date="2021-04-23T17:56:00Z"/>
                <w:rFonts w:ascii="Times New Roman" w:eastAsia="Times New Roman" w:hAnsi="Times New Roman" w:cs="Times New Roman"/>
              </w:rPr>
            </w:pPr>
          </w:p>
        </w:tc>
        <w:tc>
          <w:tcPr>
            <w:tcW w:w="1870" w:type="dxa"/>
          </w:tcPr>
          <w:p w14:paraId="1896C0A0" w14:textId="259A7602" w:rsidR="00843835" w:rsidDel="00BF558A" w:rsidRDefault="00843835">
            <w:pPr>
              <w:spacing w:line="240" w:lineRule="auto"/>
              <w:rPr>
                <w:del w:id="136" w:author="Jennifer Rosanna Markovits Rojas" w:date="2021-04-23T17:56:00Z"/>
                <w:rFonts w:ascii="Times New Roman" w:eastAsia="Times New Roman" w:hAnsi="Times New Roman" w:cs="Times New Roman"/>
              </w:rPr>
            </w:pPr>
            <w:del w:id="137" w:author="Jennifer Rosanna Markovits Rojas" w:date="2021-04-23T17:56:00Z">
              <w:r w:rsidRPr="00C5684F" w:rsidDel="00BF558A">
                <w:rPr>
                  <w:rFonts w:ascii="Times New Roman" w:eastAsia="Times New Roman" w:hAnsi="Times New Roman" w:cs="Times New Roman"/>
                </w:rPr>
                <w:delText>אֶשְ</w:delText>
              </w:r>
              <w:r w:rsidRPr="00C5684F" w:rsidDel="00BF558A">
                <w:rPr>
                  <w:rFonts w:ascii="Times New Roman" w:eastAsia="Times New Roman" w:hAnsi="Times New Roman" w:cs="Times New Roman" w:hint="cs"/>
                </w:rPr>
                <w:delText>כּוֹ</w:delText>
              </w:r>
              <w:r w:rsidRPr="00C5684F" w:rsidDel="00BF558A">
                <w:rPr>
                  <w:rFonts w:ascii="Times New Roman" w:eastAsia="Times New Roman" w:hAnsi="Times New Roman" w:cs="Times New Roman" w:hint="eastAsia"/>
                </w:rPr>
                <w:delText>לִי</w:delText>
              </w:r>
              <w:r w:rsidRPr="00C5684F" w:rsidDel="00BF558A">
                <w:rPr>
                  <w:rFonts w:ascii="Times New Roman" w:eastAsia="Times New Roman" w:hAnsi="Times New Roman" w:cs="Times New Roman" w:hint="cs"/>
                </w:rPr>
                <w:delText>וֹ</w:delText>
              </w:r>
              <w:r w:rsidRPr="00C5684F" w:rsidDel="00BF558A">
                <w:rPr>
                  <w:rFonts w:ascii="Times New Roman" w:eastAsia="Times New Roman" w:hAnsi="Times New Roman" w:cs="Times New Roman" w:hint="eastAsia"/>
                </w:rPr>
                <w:delText>ת</w:delText>
              </w:r>
            </w:del>
          </w:p>
          <w:p w14:paraId="6A6866B4" w14:textId="1534BFB5" w:rsidR="00843835" w:rsidDel="00BF558A" w:rsidRDefault="00843835">
            <w:pPr>
              <w:spacing w:line="240" w:lineRule="auto"/>
              <w:rPr>
                <w:del w:id="138" w:author="Jennifer Rosanna Markovits Rojas" w:date="2021-04-23T17:56:00Z"/>
                <w:rFonts w:ascii="Times New Roman" w:eastAsia="Times New Roman" w:hAnsi="Times New Roman" w:cs="Times New Roman"/>
              </w:rPr>
            </w:pPr>
            <w:del w:id="139" w:author="Jennifer Rosanna Markovits Rojas" w:date="2021-04-23T17:56:00Z">
              <w:r w:rsidRPr="000827F1" w:rsidDel="00BF558A">
                <w:rPr>
                  <w:rFonts w:ascii="Times New Roman" w:eastAsia="Times New Roman" w:hAnsi="Times New Roman" w:cs="Times New Roman"/>
                </w:rPr>
                <w:delText>מֵא</w:delText>
              </w:r>
              <w:r w:rsidRPr="000827F1" w:rsidDel="00BF558A">
                <w:rPr>
                  <w:rFonts w:ascii="Times New Roman" w:eastAsia="Times New Roman" w:hAnsi="Times New Roman" w:cs="Times New Roman" w:hint="cs"/>
                </w:rPr>
                <w:delText>וֹ</w:delText>
              </w:r>
              <w:r w:rsidRPr="000827F1" w:rsidDel="00BF558A">
                <w:rPr>
                  <w:rFonts w:ascii="Times New Roman" w:eastAsia="Times New Roman" w:hAnsi="Times New Roman" w:cs="Times New Roman" w:hint="eastAsia"/>
                </w:rPr>
                <w:delText>ת</w:delText>
              </w:r>
            </w:del>
          </w:p>
          <w:p w14:paraId="42390A84" w14:textId="06DEC5C4" w:rsidR="00843835" w:rsidDel="00BF558A" w:rsidRDefault="00843835">
            <w:pPr>
              <w:spacing w:line="240" w:lineRule="auto"/>
              <w:rPr>
                <w:del w:id="140" w:author="Jennifer Rosanna Markovits Rojas" w:date="2021-04-23T17:56:00Z"/>
                <w:rFonts w:ascii="Times New Roman" w:eastAsia="Times New Roman" w:hAnsi="Times New Roman" w:cs="Times New Roman"/>
              </w:rPr>
            </w:pPr>
            <w:del w:id="141" w:author="Jennifer Rosanna Markovits Rojas" w:date="2021-04-23T17:56:00Z">
              <w:r w:rsidRPr="00F15C3A" w:rsidDel="00BF558A">
                <w:rPr>
                  <w:rFonts w:ascii="Times New Roman" w:eastAsia="Times New Roman" w:hAnsi="Times New Roman" w:cs="Times New Roman"/>
                </w:rPr>
                <w:delText>תְע</w:delText>
              </w:r>
              <w:r w:rsidRPr="00F15C3A" w:rsidDel="00BF558A">
                <w:rPr>
                  <w:rFonts w:ascii="Times New Roman" w:eastAsia="Times New Roman" w:hAnsi="Times New Roman" w:cs="Times New Roman" w:hint="cs"/>
                </w:rPr>
                <w:delText>וֹ</w:delText>
              </w:r>
              <w:r w:rsidRPr="00F15C3A" w:rsidDel="00BF558A">
                <w:rPr>
                  <w:rFonts w:ascii="Times New Roman" w:eastAsia="Times New Roman" w:hAnsi="Times New Roman" w:cs="Times New Roman" w:hint="eastAsia"/>
                </w:rPr>
                <w:delText>ד</w:delText>
              </w:r>
              <w:r w:rsidRPr="00F15C3A" w:rsidDel="00BF558A">
                <w:rPr>
                  <w:rFonts w:ascii="Times New Roman" w:eastAsia="Times New Roman" w:hAnsi="Times New Roman" w:cs="Times New Roman" w:hint="cs"/>
                </w:rPr>
                <w:delText>וֹ</w:delText>
              </w:r>
              <w:r w:rsidRPr="00F15C3A" w:rsidDel="00BF558A">
                <w:rPr>
                  <w:rFonts w:ascii="Times New Roman" w:eastAsia="Times New Roman" w:hAnsi="Times New Roman" w:cs="Times New Roman" w:hint="eastAsia"/>
                </w:rPr>
                <w:delText>ת</w:delText>
              </w:r>
            </w:del>
          </w:p>
          <w:p w14:paraId="21553ED9" w14:textId="44E3F0A1" w:rsidR="00843835" w:rsidDel="00BF558A" w:rsidRDefault="00843835">
            <w:pPr>
              <w:spacing w:line="240" w:lineRule="auto"/>
              <w:rPr>
                <w:del w:id="142" w:author="Jennifer Rosanna Markovits Rojas" w:date="2021-04-23T17:56:00Z"/>
                <w:rFonts w:ascii="Times New Roman" w:eastAsia="Times New Roman" w:hAnsi="Times New Roman" w:cs="Times New Roman"/>
              </w:rPr>
            </w:pPr>
            <w:del w:id="143" w:author="Jennifer Rosanna Markovits Rojas" w:date="2021-04-23T17:56:00Z">
              <w:r w:rsidRPr="00DD0063" w:rsidDel="00BF558A">
                <w:rPr>
                  <w:rFonts w:ascii="Times New Roman" w:eastAsia="Times New Roman" w:hAnsi="Times New Roman" w:cs="Times New Roman"/>
                </w:rPr>
                <w:delText>ת</w:delText>
              </w:r>
              <w:r w:rsidRPr="00DD0063" w:rsidDel="00BF558A">
                <w:rPr>
                  <w:rFonts w:ascii="Times New Roman" w:eastAsia="Times New Roman" w:hAnsi="Times New Roman" w:cs="Times New Roman" w:hint="cs"/>
                </w:rPr>
                <w:delText>וֹ</w:delText>
              </w:r>
              <w:r w:rsidRPr="00DD0063" w:rsidDel="00BF558A">
                <w:rPr>
                  <w:rFonts w:ascii="Times New Roman" w:eastAsia="Times New Roman" w:hAnsi="Times New Roman" w:cs="Times New Roman" w:hint="eastAsia"/>
                </w:rPr>
                <w:delText>כְנִי</w:delText>
              </w:r>
              <w:r w:rsidRPr="00DD0063" w:rsidDel="00BF558A">
                <w:rPr>
                  <w:rFonts w:ascii="Times New Roman" w:eastAsia="Times New Roman" w:hAnsi="Times New Roman" w:cs="Times New Roman" w:hint="cs"/>
                </w:rPr>
                <w:delText>וֹ</w:delText>
              </w:r>
              <w:r w:rsidRPr="00DD0063" w:rsidDel="00BF558A">
                <w:rPr>
                  <w:rFonts w:ascii="Times New Roman" w:eastAsia="Times New Roman" w:hAnsi="Times New Roman" w:cs="Times New Roman" w:hint="eastAsia"/>
                </w:rPr>
                <w:delText>ת</w:delText>
              </w:r>
            </w:del>
          </w:p>
        </w:tc>
      </w:tr>
      <w:bookmarkEnd w:id="44"/>
    </w:tbl>
    <w:p w14:paraId="651A6250" w14:textId="67DFFE18" w:rsidR="00843835" w:rsidRPr="00405C4C" w:rsidDel="00BF558A" w:rsidRDefault="00843835">
      <w:pPr>
        <w:spacing w:line="480" w:lineRule="auto"/>
        <w:ind w:firstLine="720"/>
        <w:rPr>
          <w:del w:id="144" w:author="Jennifer Rosanna Markovits Rojas" w:date="2021-04-23T17:56:00Z"/>
          <w:rFonts w:ascii="Times New Roman" w:eastAsia="Times New Roman" w:hAnsi="Times New Roman" w:cs="Times New Roman"/>
          <w:b/>
          <w:bCs/>
        </w:rPr>
      </w:pPr>
    </w:p>
    <w:p w14:paraId="0F14ADD3" w14:textId="57DE266E" w:rsidR="00843835" w:rsidRPr="00FA0D89" w:rsidRDefault="00FE104D">
      <w:pPr>
        <w:spacing w:line="480" w:lineRule="auto"/>
        <w:rPr>
          <w:rFonts w:ascii="Times New Roman" w:eastAsia="Times New Roman" w:hAnsi="Times New Roman" w:cs="Times New Roman"/>
          <w:i/>
          <w:iCs/>
        </w:rPr>
      </w:pPr>
      <w:r w:rsidRPr="00FA0D89">
        <w:rPr>
          <w:rFonts w:ascii="Times New Roman" w:eastAsia="Times New Roman" w:hAnsi="Times New Roman" w:cs="Times New Roman"/>
          <w:i/>
          <w:iCs/>
        </w:rPr>
        <w:t>Experiment</w:t>
      </w:r>
      <w:r w:rsidR="00774A13" w:rsidRPr="00FA0D89">
        <w:rPr>
          <w:rFonts w:ascii="Times New Roman" w:eastAsia="Times New Roman" w:hAnsi="Times New Roman" w:cs="Times New Roman"/>
          <w:i/>
          <w:iCs/>
        </w:rPr>
        <w:t xml:space="preserve"> </w:t>
      </w:r>
      <w:r w:rsidR="00843835" w:rsidRPr="00FA0D89">
        <w:rPr>
          <w:rFonts w:ascii="Times New Roman" w:eastAsia="Times New Roman" w:hAnsi="Times New Roman" w:cs="Times New Roman"/>
          <w:i/>
          <w:iCs/>
        </w:rPr>
        <w:t>1: adjective agreement Elicited Production Task</w:t>
      </w:r>
      <w:r w:rsidR="00774A13" w:rsidRPr="00FA0D89">
        <w:rPr>
          <w:rFonts w:ascii="Times New Roman" w:eastAsia="Times New Roman" w:hAnsi="Times New Roman" w:cs="Times New Roman"/>
          <w:i/>
          <w:iCs/>
        </w:rPr>
        <w:t xml:space="preserve"> (EPT)</w:t>
      </w:r>
    </w:p>
    <w:p w14:paraId="6F4022C4" w14:textId="28B956C1" w:rsidR="006D35DE" w:rsidRPr="00FA0D89" w:rsidRDefault="00843835">
      <w:pPr>
        <w:spacing w:line="480" w:lineRule="auto"/>
        <w:rPr>
          <w:rFonts w:ascii="Times New Roman" w:eastAsia="Times New Roman" w:hAnsi="Times New Roman" w:cs="Times New Roman"/>
          <w:i/>
          <w:iCs/>
        </w:rPr>
      </w:pPr>
      <w:r w:rsidRPr="00FA0D89">
        <w:rPr>
          <w:rFonts w:ascii="Times New Roman" w:eastAsia="Times New Roman" w:hAnsi="Times New Roman" w:cs="Times New Roman"/>
          <w:i/>
          <w:iCs/>
        </w:rPr>
        <w:t xml:space="preserve">method </w:t>
      </w:r>
    </w:p>
    <w:p w14:paraId="3C82CD4D" w14:textId="21C171BD" w:rsidR="007724BB"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The goal of this task was to assess gender agreement in participants' spoken production by eliciting noun-adjective sequences. The task also attempts to measure whether </w:t>
      </w:r>
      <w:r w:rsidR="00381B97">
        <w:rPr>
          <w:rFonts w:ascii="Times New Roman" w:eastAsia="Times New Roman" w:hAnsi="Times New Roman" w:cs="Times New Roman"/>
        </w:rPr>
        <w:t xml:space="preserve">the presence of the Spanish determiner (but the lack of a gendered final noun </w:t>
      </w:r>
      <w:r w:rsidR="00825CB0">
        <w:rPr>
          <w:rFonts w:ascii="Times New Roman" w:eastAsia="Times New Roman" w:hAnsi="Times New Roman" w:cs="Times New Roman"/>
        </w:rPr>
        <w:t>morpheme) gave</w:t>
      </w:r>
      <w:r w:rsidR="00381B97">
        <w:rPr>
          <w:rFonts w:ascii="Times New Roman" w:eastAsia="Times New Roman" w:hAnsi="Times New Roman" w:cs="Times New Roman"/>
        </w:rPr>
        <w:t xml:space="preserve"> an advantage in </w:t>
      </w:r>
      <w:r w:rsidR="00381B97">
        <w:rPr>
          <w:rFonts w:ascii="Times New Roman" w:eastAsia="Times New Roman" w:hAnsi="Times New Roman" w:cs="Times New Roman"/>
        </w:rPr>
        <w:lastRenderedPageBreak/>
        <w:t>English Spanish L</w:t>
      </w:r>
      <w:r w:rsidR="00DE59FE">
        <w:rPr>
          <w:rFonts w:ascii="Times New Roman" w:eastAsia="Times New Roman" w:hAnsi="Times New Roman" w:cs="Times New Roman"/>
        </w:rPr>
        <w:t>2 or</w:t>
      </w:r>
      <w:r w:rsidR="00381B97">
        <w:rPr>
          <w:rFonts w:ascii="Times New Roman" w:eastAsia="Times New Roman" w:hAnsi="Times New Roman" w:cs="Times New Roman"/>
        </w:rPr>
        <w:t xml:space="preserve"> whether the presence </w:t>
      </w:r>
      <w:r w:rsidR="00DE59FE">
        <w:rPr>
          <w:rFonts w:ascii="Times New Roman" w:eastAsia="Times New Roman" w:hAnsi="Times New Roman" w:cs="Times New Roman"/>
        </w:rPr>
        <w:t>of plural</w:t>
      </w:r>
      <w:r w:rsidRPr="00405C4C">
        <w:rPr>
          <w:rFonts w:ascii="Times New Roman" w:eastAsia="Times New Roman" w:hAnsi="Times New Roman" w:cs="Times New Roman"/>
        </w:rPr>
        <w:t xml:space="preserve"> noun ending morpheme</w:t>
      </w:r>
      <w:r w:rsidR="00950418" w:rsidRPr="00405C4C">
        <w:rPr>
          <w:rFonts w:ascii="Times New Roman" w:eastAsia="Times New Roman" w:hAnsi="Times New Roman" w:cs="Times New Roman"/>
        </w:rPr>
        <w:t>s</w:t>
      </w:r>
      <w:r w:rsidR="00381B97">
        <w:rPr>
          <w:rFonts w:ascii="Times New Roman" w:eastAsia="Times New Roman" w:hAnsi="Times New Roman" w:cs="Times New Roman"/>
        </w:rPr>
        <w:t xml:space="preserve"> </w:t>
      </w:r>
      <w:r w:rsidR="00346519">
        <w:rPr>
          <w:rFonts w:ascii="Times New Roman" w:eastAsia="Times New Roman" w:hAnsi="Times New Roman" w:cs="Times New Roman"/>
        </w:rPr>
        <w:t>(but</w:t>
      </w:r>
      <w:r w:rsidR="00381B97">
        <w:rPr>
          <w:rFonts w:ascii="Times New Roman" w:eastAsia="Times New Roman" w:hAnsi="Times New Roman" w:cs="Times New Roman"/>
        </w:rPr>
        <w:t xml:space="preserve"> the presence of a genderless </w:t>
      </w:r>
      <w:r w:rsidR="00774A13">
        <w:rPr>
          <w:rFonts w:ascii="Times New Roman" w:eastAsia="Times New Roman" w:hAnsi="Times New Roman" w:cs="Times New Roman"/>
        </w:rPr>
        <w:t xml:space="preserve">determiner) </w:t>
      </w:r>
      <w:r w:rsidR="00774A13" w:rsidRPr="00405C4C">
        <w:rPr>
          <w:rFonts w:ascii="Times New Roman" w:eastAsia="Times New Roman" w:hAnsi="Times New Roman" w:cs="Times New Roman"/>
        </w:rPr>
        <w:t>hinder</w:t>
      </w:r>
      <w:r w:rsidR="00947AAE" w:rsidRPr="00405C4C">
        <w:rPr>
          <w:rFonts w:ascii="Times New Roman" w:eastAsia="Times New Roman" w:hAnsi="Times New Roman" w:cs="Times New Roman"/>
        </w:rPr>
        <w:t xml:space="preserve"> the production of </w:t>
      </w:r>
      <w:r w:rsidR="007C25B8" w:rsidRPr="00405C4C">
        <w:rPr>
          <w:rFonts w:ascii="Times New Roman" w:eastAsia="Times New Roman" w:hAnsi="Times New Roman" w:cs="Times New Roman"/>
        </w:rPr>
        <w:t xml:space="preserve">adjective </w:t>
      </w:r>
      <w:r w:rsidR="00381B97">
        <w:rPr>
          <w:rFonts w:ascii="Times New Roman" w:eastAsia="Times New Roman" w:hAnsi="Times New Roman" w:cs="Times New Roman"/>
        </w:rPr>
        <w:t xml:space="preserve">agreement </w:t>
      </w:r>
      <w:r w:rsidR="007C25B8" w:rsidRPr="00405C4C">
        <w:rPr>
          <w:rFonts w:ascii="Times New Roman" w:eastAsia="Times New Roman" w:hAnsi="Times New Roman" w:cs="Times New Roman"/>
        </w:rPr>
        <w:t>in</w:t>
      </w:r>
      <w:r w:rsidRPr="00405C4C">
        <w:rPr>
          <w:rFonts w:ascii="Times New Roman" w:eastAsia="Times New Roman" w:hAnsi="Times New Roman" w:cs="Times New Roman"/>
        </w:rPr>
        <w:t xml:space="preserve"> L2 Hebrew learners. </w:t>
      </w:r>
    </w:p>
    <w:p w14:paraId="4081AD5C" w14:textId="50F21FBB" w:rsidR="00C24CBF"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Before the trials began, participants were asked the color of the following words. On each trial, participants saw a written word. He/she needed to read the word aloud. Then </w:t>
      </w:r>
      <w:sdt>
        <w:sdtPr>
          <w:tag w:val="goog_rdk_220"/>
          <w:id w:val="-1665237173"/>
        </w:sdtPr>
        <w:sdtEndPr/>
        <w:sdtContent/>
      </w:sdt>
      <w:r w:rsidRPr="00405C4C">
        <w:rPr>
          <w:rFonts w:ascii="Times New Roman" w:eastAsia="Times New Roman" w:hAnsi="Times New Roman" w:cs="Times New Roman"/>
        </w:rPr>
        <w:t xml:space="preserve">a colored square appeared, and the participant was asked to say aloud the color of the word. </w:t>
      </w:r>
      <w:sdt>
        <w:sdtPr>
          <w:tag w:val="goog_rdk_221"/>
          <w:id w:val="-1141414911"/>
        </w:sdtPr>
        <w:sdtEndPr/>
        <w:sdtContent/>
      </w:sdt>
      <w:r w:rsidRPr="00405C4C">
        <w:rPr>
          <w:rFonts w:ascii="Times New Roman" w:eastAsia="Times New Roman" w:hAnsi="Times New Roman" w:cs="Times New Roman"/>
        </w:rPr>
        <w:t>For example,</w:t>
      </w:r>
      <w:r w:rsidR="00C24CBF">
        <w:rPr>
          <w:rFonts w:ascii="Times New Roman" w:eastAsia="Times New Roman" w:hAnsi="Times New Roman" w:cs="Times New Roman"/>
        </w:rPr>
        <w:t xml:space="preserve"> in the Spanish version</w:t>
      </w:r>
      <w:r w:rsidRPr="00405C4C">
        <w:rPr>
          <w:rFonts w:ascii="Times New Roman" w:eastAsia="Times New Roman" w:hAnsi="Times New Roman" w:cs="Times New Roman"/>
        </w:rPr>
        <w:t xml:space="preserve"> for the written target noun </w:t>
      </w:r>
      <w:proofErr w:type="spellStart"/>
      <w:proofErr w:type="gramStart"/>
      <w:r w:rsidR="00825CB0">
        <w:rPr>
          <w:rFonts w:ascii="Times New Roman" w:eastAsia="Times New Roman" w:hAnsi="Times New Roman" w:cs="Times New Roman"/>
          <w:i/>
        </w:rPr>
        <w:t>puentes</w:t>
      </w:r>
      <w:proofErr w:type="spellEnd"/>
      <w:r w:rsidR="00825CB0">
        <w:rPr>
          <w:rFonts w:ascii="Times New Roman" w:eastAsia="Times New Roman" w:hAnsi="Times New Roman" w:cs="Times New Roman"/>
          <w:i/>
        </w:rPr>
        <w:t xml:space="preserve"> </w:t>
      </w:r>
      <w:r w:rsidRPr="00405C4C">
        <w:rPr>
          <w:rFonts w:ascii="Times New Roman" w:eastAsia="Times New Roman" w:hAnsi="Times New Roman" w:cs="Times New Roman"/>
          <w:i/>
        </w:rPr>
        <w:t xml:space="preserve"> </w:t>
      </w:r>
      <w:r w:rsidRPr="00405C4C">
        <w:rPr>
          <w:rFonts w:ascii="Times New Roman" w:eastAsia="Times New Roman" w:hAnsi="Times New Roman" w:cs="Times New Roman"/>
        </w:rPr>
        <w:t>(</w:t>
      </w:r>
      <w:proofErr w:type="gramEnd"/>
      <w:r w:rsidR="00EC130F" w:rsidRPr="00405C4C">
        <w:rPr>
          <w:rFonts w:ascii="Times New Roman" w:eastAsia="Times New Roman" w:hAnsi="Times New Roman" w:cs="Times New Roman"/>
        </w:rPr>
        <w:t>‘</w:t>
      </w:r>
      <w:r w:rsidR="00825CB0">
        <w:rPr>
          <w:rFonts w:ascii="Times New Roman" w:eastAsia="Times New Roman" w:hAnsi="Times New Roman" w:cs="Times New Roman"/>
        </w:rPr>
        <w:t>bridges</w:t>
      </w:r>
      <w:r w:rsidR="00EC130F" w:rsidRPr="00405C4C">
        <w:rPr>
          <w:rFonts w:ascii="Times New Roman" w:eastAsia="Times New Roman" w:hAnsi="Times New Roman" w:cs="Times New Roman"/>
        </w:rPr>
        <w:t>’</w:t>
      </w:r>
      <w:r w:rsidRPr="00405C4C">
        <w:rPr>
          <w:rFonts w:ascii="Times New Roman" w:eastAsia="Times New Roman" w:hAnsi="Times New Roman" w:cs="Times New Roman"/>
        </w:rPr>
        <w:t xml:space="preserve">), the image of a </w:t>
      </w:r>
      <w:r w:rsidR="00BB17AC">
        <w:rPr>
          <w:rFonts w:ascii="Times New Roman" w:eastAsia="Times New Roman" w:hAnsi="Times New Roman" w:cs="Times New Roman"/>
        </w:rPr>
        <w:t>black</w:t>
      </w:r>
      <w:r w:rsidRPr="00405C4C">
        <w:rPr>
          <w:rFonts w:ascii="Times New Roman" w:eastAsia="Times New Roman" w:hAnsi="Times New Roman" w:cs="Times New Roman"/>
        </w:rPr>
        <w:t xml:space="preserve"> square was presented.</w:t>
      </w:r>
      <w:r w:rsidR="00C24CBF">
        <w:rPr>
          <w:rFonts w:ascii="Times New Roman" w:eastAsia="Times New Roman" w:hAnsi="Times New Roman" w:cs="Times New Roman"/>
        </w:rPr>
        <w:t xml:space="preserve"> In the Hebrew version, for the written target </w:t>
      </w:r>
      <w:proofErr w:type="spellStart"/>
      <w:r w:rsidR="00C24CBF" w:rsidRPr="00C24CBF">
        <w:rPr>
          <w:rFonts w:ascii="Times New Roman" w:eastAsia="Times New Roman" w:hAnsi="Times New Roman" w:cs="Times New Roman"/>
        </w:rPr>
        <w:t>הא</w:t>
      </w:r>
      <w:r w:rsidR="00C24CBF" w:rsidRPr="00C24CBF">
        <w:rPr>
          <w:rFonts w:ascii="Times New Roman" w:eastAsia="Times New Roman" w:hAnsi="Times New Roman" w:cs="Times New Roman" w:hint="cs"/>
        </w:rPr>
        <w:t>וֹ</w:t>
      </w:r>
      <w:r w:rsidR="00C24CBF" w:rsidRPr="00C24CBF">
        <w:rPr>
          <w:rFonts w:ascii="Times New Roman" w:eastAsia="Times New Roman" w:hAnsi="Times New Roman" w:cs="Times New Roman" w:hint="eastAsia"/>
        </w:rPr>
        <w:t>הֲלִים</w:t>
      </w:r>
      <w:proofErr w:type="spellEnd"/>
      <w:r w:rsidR="00C24CBF">
        <w:rPr>
          <w:rFonts w:ascii="Times New Roman" w:eastAsia="Times New Roman" w:hAnsi="Times New Roman" w:cs="Times New Roman"/>
        </w:rPr>
        <w:t xml:space="preserve"> (‘tents’) </w:t>
      </w:r>
      <w:r w:rsidR="00C24CBF" w:rsidRPr="00C24CBF">
        <w:rPr>
          <w:rFonts w:ascii="Times New Roman" w:eastAsia="Times New Roman" w:hAnsi="Times New Roman" w:cs="Times New Roman"/>
        </w:rPr>
        <w:t xml:space="preserve">the image of a </w:t>
      </w:r>
      <w:r w:rsidR="00C24CBF">
        <w:rPr>
          <w:rFonts w:ascii="Times New Roman" w:eastAsia="Times New Roman" w:hAnsi="Times New Roman" w:cs="Times New Roman"/>
        </w:rPr>
        <w:t xml:space="preserve">red </w:t>
      </w:r>
      <w:r w:rsidR="00C24CBF" w:rsidRPr="00C24CBF">
        <w:rPr>
          <w:rFonts w:ascii="Times New Roman" w:eastAsia="Times New Roman" w:hAnsi="Times New Roman" w:cs="Times New Roman"/>
        </w:rPr>
        <w:t>square was presented</w:t>
      </w:r>
    </w:p>
    <w:p w14:paraId="6B1D79C5" w14:textId="39099ABA" w:rsidR="00825CB0"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 </w:t>
      </w:r>
      <w:r w:rsidR="00825CB0">
        <w:rPr>
          <w:rFonts w:ascii="Times New Roman" w:eastAsia="Times New Roman" w:hAnsi="Times New Roman" w:cs="Times New Roman"/>
        </w:rPr>
        <w:t>For example</w:t>
      </w:r>
    </w:p>
    <w:p w14:paraId="6C6F0DC3" w14:textId="21264147" w:rsidR="00825CB0" w:rsidRDefault="00825CB0">
      <w:pPr>
        <w:spacing w:line="480" w:lineRule="auto"/>
        <w:rPr>
          <w:rFonts w:ascii="Times New Roman" w:eastAsia="Times New Roman" w:hAnsi="Times New Roman" w:cs="Times New Roman"/>
        </w:rPr>
      </w:pPr>
      <w:bookmarkStart w:id="145" w:name="_Hlk70083686"/>
      <w:r>
        <w:rPr>
          <w:rFonts w:ascii="Times New Roman" w:eastAsia="Times New Roman" w:hAnsi="Times New Roman" w:cs="Times New Roman"/>
        </w:rPr>
        <w:t xml:space="preserve">Figure </w:t>
      </w:r>
      <w:r w:rsidR="00A17E7E">
        <w:rPr>
          <w:rFonts w:ascii="Times New Roman" w:eastAsia="Times New Roman" w:hAnsi="Times New Roman" w:cs="Times New Roman"/>
        </w:rPr>
        <w:t xml:space="preserve">3. </w:t>
      </w:r>
      <w:r>
        <w:rPr>
          <w:rFonts w:ascii="Times New Roman" w:eastAsia="Times New Roman" w:hAnsi="Times New Roman" w:cs="Times New Roman"/>
        </w:rPr>
        <w:t xml:space="preserve">Agreement elicited production task </w:t>
      </w:r>
      <w:r w:rsidR="00C33FB5">
        <w:rPr>
          <w:rFonts w:ascii="Times New Roman" w:eastAsia="Times New Roman" w:hAnsi="Times New Roman" w:cs="Times New Roman"/>
        </w:rPr>
        <w:t>(EPT</w:t>
      </w:r>
      <w:r>
        <w:rPr>
          <w:rFonts w:ascii="Times New Roman" w:eastAsia="Times New Roman" w:hAnsi="Times New Roman" w:cs="Times New Roman"/>
        </w:rPr>
        <w:t>) experimental trial</w:t>
      </w:r>
      <w:r w:rsidR="00BB17AC">
        <w:rPr>
          <w:rFonts w:ascii="Times New Roman" w:eastAsia="Times New Roman" w:hAnsi="Times New Roman" w:cs="Times New Roman"/>
        </w:rPr>
        <w:t xml:space="preserve"> in each target language.</w:t>
      </w:r>
    </w:p>
    <w:bookmarkEnd w:id="145"/>
    <w:p w14:paraId="203B92EC" w14:textId="15F76610" w:rsidR="00C33FB5" w:rsidDel="00A17E7E" w:rsidRDefault="00A17E7E">
      <w:pPr>
        <w:spacing w:line="480" w:lineRule="auto"/>
        <w:rPr>
          <w:del w:id="146" w:author="Jennifer Rosanna Markovits Rojas" w:date="2021-04-23T15:17:00Z"/>
          <w:rFonts w:ascii="Times New Roman" w:eastAsia="Times New Roman" w:hAnsi="Times New Roman" w:cs="Times New Roman"/>
        </w:rPr>
      </w:pPr>
      <w:r w:rsidRPr="00A17E7E">
        <w:rPr>
          <w:rFonts w:ascii="Times New Roman" w:eastAsia="Times New Roman" w:hAnsi="Times New Roman" w:cs="Times New Roman"/>
        </w:rPr>
        <w:t xml:space="preserve">&lt;Insert Figure </w:t>
      </w:r>
      <w:r>
        <w:rPr>
          <w:rFonts w:ascii="Times New Roman" w:eastAsia="Times New Roman" w:hAnsi="Times New Roman" w:cs="Times New Roman"/>
        </w:rPr>
        <w:t>3</w:t>
      </w:r>
      <w:r w:rsidRPr="00A17E7E">
        <w:rPr>
          <w:rFonts w:ascii="Times New Roman" w:eastAsia="Times New Roman" w:hAnsi="Times New Roman" w:cs="Times New Roman"/>
        </w:rPr>
        <w:t xml:space="preserve"> about here&gt;</w:t>
      </w:r>
      <w:del w:id="147" w:author="Jennifer Rosanna Markovits Rojas" w:date="2021-04-23T15:16:00Z">
        <w:r w:rsidR="00C33FB5" w:rsidDel="00A17E7E">
          <w:rPr>
            <w:rFonts w:ascii="Times New Roman" w:eastAsia="Times New Roman" w:hAnsi="Times New Roman" w:cs="Times New Roman"/>
            <w:noProof/>
          </w:rPr>
          <w:drawing>
            <wp:inline distT="0" distB="0" distL="0" distR="0" wp14:anchorId="7D259F43" wp14:editId="5BECD392">
              <wp:extent cx="2622550" cy="11325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8160" cy="1143656"/>
                      </a:xfrm>
                      <a:prstGeom prst="rect">
                        <a:avLst/>
                      </a:prstGeom>
                      <a:noFill/>
                      <a:ln>
                        <a:noFill/>
                      </a:ln>
                    </pic:spPr>
                  </pic:pic>
                </a:graphicData>
              </a:graphic>
            </wp:inline>
          </w:drawing>
        </w:r>
      </w:del>
    </w:p>
    <w:p w14:paraId="5A2F9656" w14:textId="2EE9457C" w:rsidR="00BB17AC" w:rsidRDefault="00BB17AC">
      <w:pPr>
        <w:spacing w:line="480" w:lineRule="auto"/>
        <w:rPr>
          <w:rFonts w:ascii="Times New Roman" w:eastAsia="Times New Roman" w:hAnsi="Times New Roman" w:cs="Times New Roman"/>
        </w:rPr>
      </w:pPr>
      <w:del w:id="148" w:author="Jennifer Rosanna Markovits Rojas" w:date="2021-04-23T15:16:00Z">
        <w:r w:rsidDel="00A17E7E">
          <w:rPr>
            <w:rFonts w:ascii="Times New Roman" w:eastAsia="Times New Roman" w:hAnsi="Times New Roman" w:cs="Times New Roman"/>
            <w:noProof/>
          </w:rPr>
          <w:drawing>
            <wp:inline distT="0" distB="0" distL="0" distR="0" wp14:anchorId="5F7CFE1E" wp14:editId="4FA9F30D">
              <wp:extent cx="2057400" cy="998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256" cy="1024478"/>
                      </a:xfrm>
                      <a:prstGeom prst="rect">
                        <a:avLst/>
                      </a:prstGeom>
                      <a:noFill/>
                      <a:ln>
                        <a:noFill/>
                      </a:ln>
                    </pic:spPr>
                  </pic:pic>
                </a:graphicData>
              </a:graphic>
            </wp:inline>
          </w:drawing>
        </w:r>
      </w:del>
    </w:p>
    <w:p w14:paraId="631DB405" w14:textId="1F240DE3" w:rsidR="00FE104D"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 </w:t>
      </w:r>
      <w:r w:rsidR="00C24CBF">
        <w:rPr>
          <w:rFonts w:ascii="Times New Roman" w:eastAsia="Times New Roman" w:hAnsi="Times New Roman" w:cs="Times New Roman"/>
        </w:rPr>
        <w:t xml:space="preserve">In the Spanish version </w:t>
      </w:r>
      <w:r w:rsidR="002F11B4">
        <w:rPr>
          <w:rFonts w:ascii="Times New Roman" w:eastAsia="Times New Roman" w:hAnsi="Times New Roman" w:cs="Times New Roman"/>
        </w:rPr>
        <w:t>i</w:t>
      </w:r>
      <w:r w:rsidRPr="00405C4C">
        <w:rPr>
          <w:rFonts w:ascii="Times New Roman" w:eastAsia="Times New Roman" w:hAnsi="Times New Roman" w:cs="Times New Roman"/>
        </w:rPr>
        <w:t xml:space="preserve">t was expected that the students </w:t>
      </w:r>
      <w:r w:rsidR="00950418" w:rsidRPr="00405C4C">
        <w:rPr>
          <w:rFonts w:ascii="Times New Roman" w:eastAsia="Times New Roman" w:hAnsi="Times New Roman" w:cs="Times New Roman"/>
        </w:rPr>
        <w:t xml:space="preserve">would </w:t>
      </w:r>
      <w:r w:rsidRPr="00405C4C">
        <w:rPr>
          <w:rFonts w:ascii="Times New Roman" w:eastAsia="Times New Roman" w:hAnsi="Times New Roman" w:cs="Times New Roman"/>
        </w:rPr>
        <w:t xml:space="preserve">produce the adjective </w:t>
      </w:r>
      <w:r w:rsidR="00C24CBF">
        <w:rPr>
          <w:rFonts w:ascii="Times New Roman" w:eastAsia="Times New Roman" w:hAnsi="Times New Roman" w:cs="Times New Roman"/>
        </w:rPr>
        <w:t>based on the article (las</w:t>
      </w:r>
      <w:r w:rsidR="00C24CBF" w:rsidRPr="00C24CBF">
        <w:rPr>
          <w:rFonts w:ascii="Times New Roman" w:eastAsia="Times New Roman" w:hAnsi="Times New Roman" w:cs="Times New Roman"/>
          <w:i/>
          <w:iCs/>
        </w:rPr>
        <w:t xml:space="preserve"> </w:t>
      </w:r>
      <w:r w:rsidR="00C24CBF">
        <w:rPr>
          <w:rFonts w:ascii="Times New Roman" w:eastAsia="Times New Roman" w:hAnsi="Times New Roman" w:cs="Times New Roman"/>
        </w:rPr>
        <w:t xml:space="preserve">(F.P)), </w:t>
      </w:r>
      <w:r w:rsidR="006C7971">
        <w:rPr>
          <w:rFonts w:ascii="Times New Roman" w:eastAsia="Times New Roman" w:hAnsi="Times New Roman" w:cs="Times New Roman"/>
        </w:rPr>
        <w:t>e.g.,</w:t>
      </w:r>
      <w:r w:rsidRPr="00405C4C">
        <w:rPr>
          <w:rFonts w:ascii="Times New Roman" w:eastAsia="Times New Roman" w:hAnsi="Times New Roman" w:cs="Times New Roman"/>
        </w:rPr>
        <w:t xml:space="preserve"> </w:t>
      </w:r>
      <w:proofErr w:type="spellStart"/>
      <w:r w:rsidRPr="00405C4C">
        <w:rPr>
          <w:rFonts w:ascii="Times New Roman" w:eastAsia="Times New Roman" w:hAnsi="Times New Roman" w:cs="Times New Roman"/>
          <w:i/>
          <w:iCs/>
        </w:rPr>
        <w:t>blanca</w:t>
      </w:r>
      <w:r w:rsidR="00C24CBF">
        <w:rPr>
          <w:rFonts w:ascii="Times New Roman" w:eastAsia="Times New Roman" w:hAnsi="Times New Roman" w:cs="Times New Roman"/>
          <w:i/>
          <w:iCs/>
        </w:rPr>
        <w:t>s</w:t>
      </w:r>
      <w:proofErr w:type="spellEnd"/>
      <w:r w:rsidRPr="00405C4C">
        <w:rPr>
          <w:rFonts w:ascii="Times New Roman" w:eastAsia="Times New Roman" w:hAnsi="Times New Roman" w:cs="Times New Roman"/>
          <w:i/>
          <w:iCs/>
        </w:rPr>
        <w:t xml:space="preserve"> (</w:t>
      </w:r>
      <w:r w:rsidR="00EC130F" w:rsidRPr="00405C4C">
        <w:rPr>
          <w:rFonts w:ascii="Times New Roman" w:eastAsia="Times New Roman" w:hAnsi="Times New Roman" w:cs="Times New Roman"/>
          <w:i/>
          <w:iCs/>
        </w:rPr>
        <w:t>‘</w:t>
      </w:r>
      <w:r w:rsidRPr="00405C4C">
        <w:rPr>
          <w:rFonts w:ascii="Times New Roman" w:eastAsia="Times New Roman" w:hAnsi="Times New Roman" w:cs="Times New Roman"/>
        </w:rPr>
        <w:t>white</w:t>
      </w:r>
      <w:r w:rsidR="00C24CBF">
        <w:rPr>
          <w:rFonts w:ascii="Times New Roman" w:eastAsia="Times New Roman" w:hAnsi="Times New Roman" w:cs="Times New Roman"/>
        </w:rPr>
        <w:t xml:space="preserve"> </w:t>
      </w:r>
      <w:r w:rsidR="00EC130F" w:rsidRPr="00405C4C">
        <w:rPr>
          <w:rFonts w:ascii="Times New Roman" w:eastAsia="Times New Roman" w:hAnsi="Times New Roman" w:cs="Times New Roman"/>
        </w:rPr>
        <w:t>(F.</w:t>
      </w:r>
      <w:r w:rsidR="00C24CBF">
        <w:rPr>
          <w:rFonts w:ascii="Times New Roman" w:eastAsia="Times New Roman" w:hAnsi="Times New Roman" w:cs="Times New Roman"/>
        </w:rPr>
        <w:t>P</w:t>
      </w:r>
      <w:r w:rsidR="00EC130F" w:rsidRPr="00405C4C">
        <w:rPr>
          <w:rFonts w:ascii="Times New Roman" w:eastAsia="Times New Roman" w:hAnsi="Times New Roman" w:cs="Times New Roman"/>
        </w:rPr>
        <w:t>.)</w:t>
      </w:r>
      <w:r w:rsidRPr="00405C4C">
        <w:rPr>
          <w:rFonts w:ascii="Times New Roman" w:eastAsia="Times New Roman" w:hAnsi="Times New Roman" w:cs="Times New Roman"/>
        </w:rPr>
        <w:t xml:space="preserve">). </w:t>
      </w:r>
      <w:r w:rsidR="00C24CBF">
        <w:rPr>
          <w:rFonts w:ascii="Times New Roman" w:eastAsia="Times New Roman" w:hAnsi="Times New Roman" w:cs="Times New Roman"/>
        </w:rPr>
        <w:t>In the Hebrew version it was expected that the students would produce the adjective based on the plural final morpheme (-</w:t>
      </w:r>
      <w:proofErr w:type="spellStart"/>
      <w:r w:rsidR="00C24CBF" w:rsidRPr="00C24CBF">
        <w:rPr>
          <w:rFonts w:ascii="Times New Roman" w:eastAsia="Times New Roman" w:hAnsi="Times New Roman" w:cs="Times New Roman"/>
          <w:i/>
          <w:iCs/>
        </w:rPr>
        <w:t>im</w:t>
      </w:r>
      <w:proofErr w:type="spellEnd"/>
      <w:r w:rsidR="00C24CBF">
        <w:rPr>
          <w:rFonts w:ascii="Times New Roman" w:eastAsia="Times New Roman" w:hAnsi="Times New Roman" w:cs="Times New Roman"/>
        </w:rPr>
        <w:t xml:space="preserve"> (M.P), </w:t>
      </w:r>
      <w:r w:rsidR="006C7971">
        <w:rPr>
          <w:rFonts w:ascii="Times New Roman" w:eastAsia="Times New Roman" w:hAnsi="Times New Roman" w:cs="Times New Roman"/>
        </w:rPr>
        <w:t>e.g.</w:t>
      </w:r>
      <w:r w:rsidR="00C24CBF">
        <w:rPr>
          <w:rFonts w:ascii="Times New Roman" w:eastAsia="Times New Roman" w:hAnsi="Times New Roman" w:cs="Times New Roman"/>
        </w:rPr>
        <w:t xml:space="preserve"> </w:t>
      </w:r>
      <w:r w:rsidR="00C24CBF" w:rsidRPr="00C24CBF">
        <w:rPr>
          <w:rFonts w:ascii="Times New Roman" w:eastAsia="Times New Roman" w:hAnsi="Times New Roman" w:cs="Times New Roman"/>
        </w:rPr>
        <w:t xml:space="preserve">    </w:t>
      </w:r>
      <w:proofErr w:type="spellStart"/>
      <w:r w:rsidR="00C24CBF" w:rsidRPr="00C24CBF">
        <w:rPr>
          <w:rFonts w:ascii="Times New Roman" w:eastAsia="Times New Roman" w:hAnsi="Times New Roman" w:cs="Times New Roman"/>
        </w:rPr>
        <w:t>האַד</w:t>
      </w:r>
      <w:r w:rsidR="00C24CBF" w:rsidRPr="00C24CBF">
        <w:rPr>
          <w:rFonts w:ascii="Times New Roman" w:eastAsia="Times New Roman" w:hAnsi="Times New Roman" w:cs="Times New Roman" w:hint="cs"/>
        </w:rPr>
        <w:t>וֹ</w:t>
      </w:r>
      <w:r w:rsidR="00C24CBF" w:rsidRPr="00C24CBF">
        <w:rPr>
          <w:rFonts w:ascii="Times New Roman" w:eastAsia="Times New Roman" w:hAnsi="Times New Roman" w:cs="Times New Roman" w:hint="eastAsia"/>
        </w:rPr>
        <w:t>מִים</w:t>
      </w:r>
      <w:proofErr w:type="spellEnd"/>
      <w:r w:rsidR="00C24CBF" w:rsidRPr="00C24CBF">
        <w:rPr>
          <w:rFonts w:ascii="Times New Roman" w:eastAsia="Times New Roman" w:hAnsi="Times New Roman" w:cs="Times New Roman"/>
        </w:rPr>
        <w:t xml:space="preserve"> </w:t>
      </w:r>
      <w:r w:rsidR="006C7971">
        <w:rPr>
          <w:rFonts w:ascii="Times New Roman" w:eastAsia="Times New Roman" w:hAnsi="Times New Roman" w:cs="Times New Roman"/>
        </w:rPr>
        <w:t>(red</w:t>
      </w:r>
      <w:r w:rsidR="00C24CBF">
        <w:rPr>
          <w:rFonts w:ascii="Times New Roman" w:eastAsia="Times New Roman" w:hAnsi="Times New Roman" w:cs="Times New Roman"/>
        </w:rPr>
        <w:t xml:space="preserve"> </w:t>
      </w:r>
      <w:r w:rsidR="006C7971">
        <w:rPr>
          <w:rFonts w:ascii="Times New Roman" w:eastAsia="Times New Roman" w:hAnsi="Times New Roman" w:cs="Times New Roman"/>
        </w:rPr>
        <w:t>(M.P</w:t>
      </w:r>
      <w:r w:rsidR="00C24CBF">
        <w:rPr>
          <w:rFonts w:ascii="Times New Roman" w:eastAsia="Times New Roman" w:hAnsi="Times New Roman" w:cs="Times New Roman"/>
        </w:rPr>
        <w:t>))</w:t>
      </w:r>
      <w:r w:rsidR="006C7971">
        <w:rPr>
          <w:rFonts w:ascii="Times New Roman" w:eastAsia="Times New Roman" w:hAnsi="Times New Roman" w:cs="Times New Roman"/>
        </w:rPr>
        <w:t xml:space="preserve">. </w:t>
      </w:r>
      <w:r w:rsidRPr="00405C4C">
        <w:rPr>
          <w:rFonts w:ascii="Times New Roman" w:eastAsia="Times New Roman" w:hAnsi="Times New Roman" w:cs="Times New Roman"/>
        </w:rPr>
        <w:t xml:space="preserve">The experimenter provided feedback on three practice items, which did not </w:t>
      </w:r>
      <w:r w:rsidRPr="00405C4C">
        <w:rPr>
          <w:rFonts w:ascii="Times New Roman" w:eastAsia="Times New Roman" w:hAnsi="Times New Roman" w:cs="Times New Roman"/>
        </w:rPr>
        <w:lastRenderedPageBreak/>
        <w:t xml:space="preserve">include either the target nouns or the gender agreement relation between noun and adjective. The practice items were </w:t>
      </w:r>
      <w:r w:rsidR="006C7971">
        <w:rPr>
          <w:rFonts w:ascii="Times New Roman" w:eastAsia="Times New Roman" w:hAnsi="Times New Roman" w:cs="Times New Roman"/>
        </w:rPr>
        <w:t>singular transparent</w:t>
      </w:r>
      <w:r w:rsidRPr="00405C4C">
        <w:rPr>
          <w:rFonts w:ascii="Times New Roman" w:eastAsia="Times New Roman" w:hAnsi="Times New Roman" w:cs="Times New Roman"/>
        </w:rPr>
        <w:t xml:space="preserve"> nouns, and there was a number agreement between the item and the color. The experiment was designed and presented using </w:t>
      </w:r>
      <w:proofErr w:type="spellStart"/>
      <w:r w:rsidRPr="00405C4C">
        <w:rPr>
          <w:rFonts w:ascii="Times New Roman" w:eastAsia="Times New Roman" w:hAnsi="Times New Roman" w:cs="Times New Roman"/>
        </w:rPr>
        <w:t>Psychopy</w:t>
      </w:r>
      <w:proofErr w:type="spellEnd"/>
      <w:r w:rsidRPr="00405C4C">
        <w:rPr>
          <w:rFonts w:ascii="Times New Roman" w:eastAsia="Times New Roman" w:hAnsi="Times New Roman" w:cs="Times New Roman"/>
        </w:rPr>
        <w:t xml:space="preserve"> software.</w:t>
      </w:r>
    </w:p>
    <w:p w14:paraId="2472792F" w14:textId="45DE2B3D" w:rsidR="00843835" w:rsidRPr="00FA0D89" w:rsidRDefault="00843835">
      <w:pPr>
        <w:spacing w:line="480" w:lineRule="auto"/>
        <w:rPr>
          <w:rFonts w:ascii="Times New Roman" w:eastAsia="Times New Roman" w:hAnsi="Times New Roman" w:cs="Times New Roman"/>
          <w:i/>
          <w:iCs/>
        </w:rPr>
      </w:pPr>
      <w:r w:rsidRPr="00FA0D89">
        <w:rPr>
          <w:rFonts w:ascii="Times New Roman" w:eastAsia="Times New Roman" w:hAnsi="Times New Roman" w:cs="Times New Roman"/>
          <w:i/>
          <w:iCs/>
        </w:rPr>
        <w:t xml:space="preserve">Results </w:t>
      </w:r>
    </w:p>
    <w:p w14:paraId="7BB97952" w14:textId="7873810B" w:rsidR="00843835" w:rsidDel="00BF558A" w:rsidRDefault="00843835" w:rsidP="00BF558A">
      <w:pPr>
        <w:spacing w:line="480" w:lineRule="auto"/>
        <w:rPr>
          <w:del w:id="149" w:author="Jennifer Rosanna Markovits Rojas" w:date="2021-04-23T17:57:00Z"/>
          <w:rFonts w:ascii="Times New Roman" w:eastAsia="Times New Roman" w:hAnsi="Times New Roman" w:cs="Times New Roman"/>
        </w:rPr>
      </w:pPr>
      <w:r w:rsidRPr="003D5A03">
        <w:rPr>
          <w:rFonts w:ascii="Times New Roman" w:eastAsia="Times New Roman" w:hAnsi="Times New Roman" w:cs="Times New Roman"/>
        </w:rPr>
        <w:t>Descriptive statistics were run to reveal the performance of the 132 participants distributed in the four groups</w:t>
      </w:r>
      <w:r w:rsidR="00774A13" w:rsidRPr="003D5A03">
        <w:rPr>
          <w:rFonts w:ascii="Times New Roman" w:eastAsia="Times New Roman" w:hAnsi="Times New Roman" w:cs="Times New Roman"/>
        </w:rPr>
        <w:t xml:space="preserve"> (L2</w:t>
      </w:r>
      <w:r w:rsidR="00E25DD6" w:rsidRPr="003D5A03">
        <w:rPr>
          <w:rFonts w:ascii="Times New Roman" w:eastAsia="Times New Roman" w:hAnsi="Times New Roman" w:cs="Times New Roman"/>
        </w:rPr>
        <w:t>SP, L</w:t>
      </w:r>
      <w:r w:rsidR="00774A13" w:rsidRPr="003D5A03">
        <w:rPr>
          <w:rFonts w:ascii="Times New Roman" w:eastAsia="Times New Roman" w:hAnsi="Times New Roman" w:cs="Times New Roman"/>
        </w:rPr>
        <w:t>2HB, L1SP, L1HB).</w:t>
      </w:r>
      <w:r w:rsidRPr="003D5A03">
        <w:rPr>
          <w:rFonts w:ascii="Times New Roman" w:eastAsia="Times New Roman" w:hAnsi="Times New Roman" w:cs="Times New Roman"/>
        </w:rPr>
        <w:t xml:space="preserve">  Each participant completed 16 EPT test items distributed randomly by the software </w:t>
      </w:r>
      <w:proofErr w:type="spellStart"/>
      <w:r w:rsidRPr="003D5A03">
        <w:rPr>
          <w:rFonts w:ascii="Times New Roman" w:eastAsia="Times New Roman" w:hAnsi="Times New Roman" w:cs="Times New Roman"/>
        </w:rPr>
        <w:t>Psychopy</w:t>
      </w:r>
      <w:proofErr w:type="spellEnd"/>
      <w:r w:rsidR="004A2523" w:rsidRPr="003D5A03">
        <w:rPr>
          <w:rFonts w:ascii="Times New Roman" w:eastAsia="Times New Roman" w:hAnsi="Times New Roman" w:cs="Times New Roman"/>
        </w:rPr>
        <w:t>.</w:t>
      </w:r>
      <w:r w:rsidR="00D603B7" w:rsidRPr="003D5A03">
        <w:rPr>
          <w:rFonts w:ascii="Times New Roman" w:hAnsi="Times New Roman" w:cs="Times New Roman"/>
        </w:rPr>
        <w:t xml:space="preserve"> L1 groups performed at ceiling on this task, indicated by a mean accuracy of 96% (SD = 0.18) in the L1SP and 97% (SD = 0.18) in the L1HB group. </w:t>
      </w:r>
      <w:r w:rsidR="004A2523" w:rsidRPr="003D5A03">
        <w:rPr>
          <w:rFonts w:ascii="Times New Roman" w:eastAsia="Times New Roman" w:hAnsi="Times New Roman" w:cs="Times New Roman"/>
        </w:rPr>
        <w:t xml:space="preserve"> </w:t>
      </w:r>
      <w:r w:rsidRPr="003D5A03">
        <w:rPr>
          <w:rFonts w:ascii="Times New Roman" w:hAnsi="Times New Roman" w:cs="Times New Roman"/>
        </w:rPr>
        <w:t>In the L2 group, by contrast, accuracy was significantly fewer. However, responses by L2SP (M = 0.</w:t>
      </w:r>
      <w:r w:rsidR="00774A13" w:rsidRPr="003D5A03">
        <w:rPr>
          <w:rFonts w:ascii="Times New Roman" w:hAnsi="Times New Roman" w:cs="Times New Roman"/>
        </w:rPr>
        <w:t>5</w:t>
      </w:r>
      <w:r w:rsidRPr="003D5A03">
        <w:rPr>
          <w:rFonts w:ascii="Times New Roman" w:hAnsi="Times New Roman" w:cs="Times New Roman"/>
        </w:rPr>
        <w:t>7; SD = 0.4</w:t>
      </w:r>
      <w:r w:rsidR="00774A13" w:rsidRPr="003D5A03">
        <w:rPr>
          <w:rFonts w:ascii="Times New Roman" w:hAnsi="Times New Roman" w:cs="Times New Roman"/>
        </w:rPr>
        <w:t>9</w:t>
      </w:r>
      <w:r w:rsidRPr="003D5A03">
        <w:rPr>
          <w:rFonts w:ascii="Times New Roman" w:hAnsi="Times New Roman" w:cs="Times New Roman"/>
        </w:rPr>
        <w:t>) were more accurate than L2HEB (M = 0.</w:t>
      </w:r>
      <w:r w:rsidR="00774A13" w:rsidRPr="003D5A03">
        <w:rPr>
          <w:rFonts w:ascii="Times New Roman" w:hAnsi="Times New Roman" w:cs="Times New Roman"/>
        </w:rPr>
        <w:t>29</w:t>
      </w:r>
      <w:r w:rsidRPr="003D5A03">
        <w:rPr>
          <w:rFonts w:ascii="Times New Roman" w:hAnsi="Times New Roman" w:cs="Times New Roman"/>
        </w:rPr>
        <w:t>; SD = 0.4</w:t>
      </w:r>
      <w:r w:rsidR="00774A13" w:rsidRPr="003D5A03">
        <w:rPr>
          <w:rFonts w:ascii="Times New Roman" w:hAnsi="Times New Roman" w:cs="Times New Roman"/>
        </w:rPr>
        <w:t>9</w:t>
      </w:r>
      <w:r w:rsidRPr="003D5A03">
        <w:rPr>
          <w:rFonts w:ascii="Times New Roman" w:hAnsi="Times New Roman" w:cs="Times New Roman"/>
        </w:rPr>
        <w:t>).</w:t>
      </w:r>
      <w:r w:rsidR="00774A13" w:rsidRPr="003D5A03">
        <w:rPr>
          <w:rFonts w:ascii="Times New Roman" w:hAnsi="Times New Roman" w:cs="Times New Roman"/>
        </w:rPr>
        <w:t xml:space="preserve"> </w:t>
      </w:r>
    </w:p>
    <w:p w14:paraId="022A7497" w14:textId="77777777" w:rsidR="00BF558A" w:rsidRPr="003D5A03" w:rsidRDefault="00BF558A">
      <w:pPr>
        <w:spacing w:line="480" w:lineRule="auto"/>
        <w:rPr>
          <w:ins w:id="150" w:author="Jennifer Rosanna Markovits Rojas" w:date="2021-04-23T17:57:00Z"/>
          <w:rFonts w:ascii="Times New Roman" w:hAnsi="Times New Roman" w:cs="Times New Roman"/>
        </w:rPr>
      </w:pPr>
    </w:p>
    <w:p w14:paraId="65007528" w14:textId="5614D671" w:rsidR="00C30052" w:rsidDel="00BF558A" w:rsidRDefault="00BF558A" w:rsidP="00BF558A">
      <w:pPr>
        <w:tabs>
          <w:tab w:val="left" w:pos="1890"/>
        </w:tabs>
        <w:spacing w:line="480" w:lineRule="auto"/>
        <w:rPr>
          <w:del w:id="151" w:author="Jennifer Rosanna Markovits Rojas" w:date="2021-04-23T17:57:00Z"/>
          <w:rFonts w:ascii="Times New Roman" w:eastAsia="Times New Roman" w:hAnsi="Times New Roman" w:cs="Times New Roman"/>
        </w:rPr>
        <w:pPrChange w:id="152" w:author="Jennifer Rosanna Markovits Rojas" w:date="2021-04-23T17:57:00Z">
          <w:pPr>
            <w:spacing w:line="480" w:lineRule="auto"/>
          </w:pPr>
        </w:pPrChange>
      </w:pPr>
      <w:ins w:id="153" w:author="Jennifer Rosanna Markovits Rojas" w:date="2021-04-23T17:57:00Z">
        <w:r>
          <w:rPr>
            <w:rFonts w:ascii="Times New Roman" w:eastAsia="Times New Roman" w:hAnsi="Times New Roman" w:cs="Times New Roman"/>
          </w:rPr>
          <w:tab/>
        </w:r>
      </w:ins>
    </w:p>
    <w:p w14:paraId="0DCE8C5E" w14:textId="036F6EF6" w:rsidR="00843835" w:rsidRDefault="00843835" w:rsidP="00BF558A">
      <w:pPr>
        <w:spacing w:line="480" w:lineRule="auto"/>
        <w:rPr>
          <w:rFonts w:ascii="Times New Roman" w:eastAsia="Times New Roman" w:hAnsi="Times New Roman" w:cs="Times New Roman"/>
        </w:rPr>
        <w:pPrChange w:id="154" w:author="Jennifer Rosanna Markovits Rojas" w:date="2021-04-23T17:57:00Z">
          <w:pPr>
            <w:spacing w:line="480" w:lineRule="auto"/>
          </w:pPr>
        </w:pPrChange>
      </w:pPr>
      <w:r>
        <w:rPr>
          <w:rFonts w:ascii="Times New Roman" w:eastAsia="Times New Roman" w:hAnsi="Times New Roman" w:cs="Times New Roman"/>
        </w:rPr>
        <w:t xml:space="preserve">For the current analysis it is also useful to calculate </w:t>
      </w:r>
      <w:r w:rsidR="00C30052">
        <w:rPr>
          <w:rFonts w:ascii="Times New Roman" w:eastAsia="Times New Roman" w:hAnsi="Times New Roman" w:cs="Times New Roman"/>
        </w:rPr>
        <w:t>the proportion of accurate responses</w:t>
      </w:r>
      <w:r>
        <w:rPr>
          <w:rFonts w:ascii="Times New Roman" w:eastAsia="Times New Roman" w:hAnsi="Times New Roman" w:cs="Times New Roman"/>
        </w:rPr>
        <w:t xml:space="preserve"> by frequency condition. All groups showed better performance in high frequency than low frequency condition, as we can appreciate in the figure </w:t>
      </w:r>
      <w:r w:rsidR="00C30052">
        <w:rPr>
          <w:rFonts w:ascii="Times New Roman" w:eastAsia="Times New Roman" w:hAnsi="Times New Roman" w:cs="Times New Roman"/>
        </w:rPr>
        <w:t>4</w:t>
      </w:r>
      <w:r>
        <w:rPr>
          <w:rFonts w:ascii="Times New Roman" w:eastAsia="Times New Roman" w:hAnsi="Times New Roman" w:cs="Times New Roman"/>
        </w:rPr>
        <w:t xml:space="preserve">. </w:t>
      </w:r>
      <w:r w:rsidRPr="00405C4C">
        <w:rPr>
          <w:rFonts w:ascii="Times New Roman" w:eastAsia="Times New Roman" w:hAnsi="Times New Roman" w:cs="Times New Roman"/>
        </w:rPr>
        <w:t>At the left of each block the L2 group results are displayed; at the right, L1 group.</w:t>
      </w:r>
    </w:p>
    <w:p w14:paraId="6E4F18F1" w14:textId="683E594B" w:rsidR="00C30052" w:rsidRDefault="00C30052">
      <w:pPr>
        <w:rPr>
          <w:rFonts w:ascii="Times New Roman" w:hAnsi="Times New Roman" w:cs="Times New Roman"/>
        </w:rPr>
      </w:pPr>
      <w:bookmarkStart w:id="155" w:name="_Hlk70083638"/>
      <w:del w:id="156" w:author="Jennifer Rosanna Markovits Rojas" w:date="2021-04-23T15:18:00Z">
        <w:r w:rsidDel="00A17E7E">
          <w:rPr>
            <w:rFonts w:ascii="Times New Roman" w:eastAsia="Times New Roman" w:hAnsi="Times New Roman" w:cs="Times New Roman"/>
            <w:noProof/>
          </w:rPr>
          <w:lastRenderedPageBreak/>
          <w:drawing>
            <wp:anchor distT="0" distB="0" distL="114300" distR="114300" simplePos="0" relativeHeight="251681792" behindDoc="0" locked="0" layoutInCell="1" allowOverlap="1" wp14:anchorId="66B1AC46" wp14:editId="44BDDD29">
              <wp:simplePos x="0" y="0"/>
              <wp:positionH relativeFrom="margin">
                <wp:posOffset>419100</wp:posOffset>
              </wp:positionH>
              <wp:positionV relativeFrom="paragraph">
                <wp:posOffset>234950</wp:posOffset>
              </wp:positionV>
              <wp:extent cx="3632200" cy="265303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00" cy="265303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Pr="00C31058">
        <w:rPr>
          <w:rFonts w:ascii="Times New Roman" w:hAnsi="Times New Roman" w:cs="Times New Roman"/>
        </w:rPr>
        <w:t>Figure 4</w:t>
      </w:r>
      <w:ins w:id="157" w:author="Jennifer Rosanna Markovits Rojas" w:date="2021-04-23T15:18:00Z">
        <w:r w:rsidR="00A17E7E">
          <w:rPr>
            <w:rFonts w:ascii="Times New Roman" w:hAnsi="Times New Roman" w:cs="Times New Roman"/>
          </w:rPr>
          <w:t xml:space="preserve">. </w:t>
        </w:r>
      </w:ins>
      <w:del w:id="158" w:author="Jennifer Rosanna Markovits Rojas" w:date="2021-04-23T15:18:00Z">
        <w:r w:rsidRPr="00C31058" w:rsidDel="00A17E7E">
          <w:rPr>
            <w:rFonts w:ascii="Times New Roman" w:hAnsi="Times New Roman" w:cs="Times New Roman"/>
          </w:rPr>
          <w:delText>:</w:delText>
        </w:r>
      </w:del>
      <w:r w:rsidRPr="00C31058">
        <w:rPr>
          <w:rFonts w:ascii="Times New Roman" w:hAnsi="Times New Roman" w:cs="Times New Roman"/>
        </w:rPr>
        <w:t xml:space="preserve"> Proportion of accurate response by frequency condition across groups</w:t>
      </w:r>
      <w:r w:rsidR="00A17E7E">
        <w:rPr>
          <w:rFonts w:ascii="Times New Roman" w:hAnsi="Times New Roman" w:cs="Times New Roman"/>
        </w:rPr>
        <w:t xml:space="preserve"> in EPT results.</w:t>
      </w:r>
    </w:p>
    <w:p w14:paraId="3AF47D18" w14:textId="77777777" w:rsidR="00A17E7E" w:rsidRPr="00C31058" w:rsidRDefault="00A17E7E">
      <w:pPr>
        <w:rPr>
          <w:rFonts w:ascii="Times New Roman" w:hAnsi="Times New Roman" w:cs="Times New Roman"/>
        </w:rPr>
      </w:pPr>
    </w:p>
    <w:bookmarkEnd w:id="155"/>
    <w:p w14:paraId="47EBA1A7" w14:textId="636657AC" w:rsidR="00843835" w:rsidDel="00A17E7E" w:rsidRDefault="00A17E7E">
      <w:pPr>
        <w:spacing w:line="480" w:lineRule="auto"/>
        <w:rPr>
          <w:del w:id="159" w:author="Jennifer Rosanna Markovits Rojas" w:date="2021-04-23T15:21:00Z"/>
          <w:rFonts w:ascii="Times New Roman" w:eastAsia="Times New Roman" w:hAnsi="Times New Roman" w:cs="Times New Roman"/>
        </w:rPr>
      </w:pPr>
      <w:r w:rsidRPr="00A17E7E">
        <w:rPr>
          <w:rFonts w:ascii="Times New Roman" w:eastAsia="Times New Roman" w:hAnsi="Times New Roman" w:cs="Times New Roman"/>
        </w:rPr>
        <w:t xml:space="preserve">&lt;Insert Figure </w:t>
      </w:r>
      <w:r>
        <w:rPr>
          <w:rFonts w:ascii="Times New Roman" w:eastAsia="Times New Roman" w:hAnsi="Times New Roman" w:cs="Times New Roman"/>
        </w:rPr>
        <w:t>4</w:t>
      </w:r>
      <w:r w:rsidRPr="00A17E7E">
        <w:rPr>
          <w:rFonts w:ascii="Times New Roman" w:eastAsia="Times New Roman" w:hAnsi="Times New Roman" w:cs="Times New Roman"/>
        </w:rPr>
        <w:t xml:space="preserve"> about here&gt;</w:t>
      </w:r>
    </w:p>
    <w:p w14:paraId="27DB02BB" w14:textId="77777777" w:rsidR="00C30052" w:rsidDel="00A17E7E" w:rsidRDefault="00C30052">
      <w:pPr>
        <w:spacing w:line="480" w:lineRule="auto"/>
        <w:rPr>
          <w:del w:id="160" w:author="Jennifer Rosanna Markovits Rojas" w:date="2021-04-23T15:21:00Z"/>
          <w:rFonts w:ascii="Times New Roman" w:eastAsia="Times New Roman" w:hAnsi="Times New Roman" w:cs="Times New Roman"/>
        </w:rPr>
      </w:pPr>
    </w:p>
    <w:p w14:paraId="03979217" w14:textId="77777777" w:rsidR="00C30052" w:rsidDel="00A17E7E" w:rsidRDefault="00C30052">
      <w:pPr>
        <w:spacing w:line="480" w:lineRule="auto"/>
        <w:rPr>
          <w:del w:id="161" w:author="Jennifer Rosanna Markovits Rojas" w:date="2021-04-23T15:21:00Z"/>
          <w:rFonts w:ascii="Times New Roman" w:eastAsia="Times New Roman" w:hAnsi="Times New Roman" w:cs="Times New Roman"/>
        </w:rPr>
      </w:pPr>
    </w:p>
    <w:p w14:paraId="79CA2D46" w14:textId="77777777" w:rsidR="00C30052" w:rsidDel="00A17E7E" w:rsidRDefault="00C30052">
      <w:pPr>
        <w:spacing w:line="480" w:lineRule="auto"/>
        <w:rPr>
          <w:del w:id="162" w:author="Jennifer Rosanna Markovits Rojas" w:date="2021-04-23T15:21:00Z"/>
          <w:rFonts w:ascii="Times New Roman" w:eastAsia="Times New Roman" w:hAnsi="Times New Roman" w:cs="Times New Roman"/>
        </w:rPr>
      </w:pPr>
    </w:p>
    <w:p w14:paraId="66B8C502" w14:textId="77777777" w:rsidR="00C30052" w:rsidDel="00A17E7E" w:rsidRDefault="00C30052">
      <w:pPr>
        <w:spacing w:line="480" w:lineRule="auto"/>
        <w:rPr>
          <w:del w:id="163" w:author="Jennifer Rosanna Markovits Rojas" w:date="2021-04-23T15:21:00Z"/>
          <w:rFonts w:ascii="Times New Roman" w:eastAsia="Times New Roman" w:hAnsi="Times New Roman" w:cs="Times New Roman"/>
        </w:rPr>
      </w:pPr>
    </w:p>
    <w:p w14:paraId="714A023A" w14:textId="77777777" w:rsidR="00C30052" w:rsidRDefault="00C30052">
      <w:pPr>
        <w:spacing w:line="480" w:lineRule="auto"/>
        <w:rPr>
          <w:rFonts w:ascii="Times New Roman" w:eastAsia="Times New Roman" w:hAnsi="Times New Roman" w:cs="Times New Roman"/>
        </w:rPr>
      </w:pPr>
    </w:p>
    <w:p w14:paraId="00684E8D" w14:textId="0D037CF1" w:rsidR="00C30052" w:rsidRDefault="00843835">
      <w:pPr>
        <w:spacing w:line="480" w:lineRule="auto"/>
        <w:rPr>
          <w:rFonts w:ascii="Times New Roman" w:eastAsia="Times New Roman" w:hAnsi="Times New Roman" w:cs="Times New Roman"/>
        </w:rPr>
      </w:pPr>
      <w:r w:rsidRPr="00405C4C">
        <w:rPr>
          <w:rFonts w:ascii="Times New Roman" w:eastAsia="Times New Roman" w:hAnsi="Times New Roman" w:cs="Times New Roman"/>
        </w:rPr>
        <w:t>The responses of L2 Spanish (L2SP) were more accurate than L2 Hebrew (L2H</w:t>
      </w:r>
      <w:r w:rsidR="00CF6790">
        <w:rPr>
          <w:rFonts w:ascii="Times New Roman" w:eastAsia="Times New Roman" w:hAnsi="Times New Roman" w:cs="Times New Roman"/>
        </w:rPr>
        <w:t>B</w:t>
      </w:r>
      <w:r w:rsidRPr="00405C4C">
        <w:rPr>
          <w:rFonts w:ascii="Times New Roman" w:eastAsia="Times New Roman" w:hAnsi="Times New Roman" w:cs="Times New Roman"/>
        </w:rPr>
        <w:t>)</w:t>
      </w:r>
      <w:r w:rsidR="00C30052">
        <w:rPr>
          <w:rFonts w:ascii="Times New Roman" w:eastAsia="Times New Roman" w:hAnsi="Times New Roman" w:cs="Times New Roman"/>
        </w:rPr>
        <w:t>, supported by mean by frequency condition in each group.</w:t>
      </w:r>
      <w:r w:rsidR="00717684">
        <w:rPr>
          <w:rFonts w:ascii="Times New Roman" w:eastAsia="Times New Roman" w:hAnsi="Times New Roman" w:cs="Times New Roman"/>
        </w:rPr>
        <w:t xml:space="preserve"> L2SP outperformed L2HB in high-frequency condition. Proportion of accurate responses in L2SP group were above chance (above the cross-sectional white line) unlike L2HB response, that were below chance. </w:t>
      </w:r>
      <w:r w:rsidR="00C30052">
        <w:rPr>
          <w:rFonts w:ascii="Times New Roman" w:eastAsia="Times New Roman" w:hAnsi="Times New Roman" w:cs="Times New Roman"/>
        </w:rPr>
        <w:t xml:space="preserve"> </w:t>
      </w:r>
      <w:r w:rsidR="00AF7821">
        <w:rPr>
          <w:rFonts w:ascii="Times New Roman" w:eastAsia="Times New Roman" w:hAnsi="Times New Roman" w:cs="Times New Roman"/>
        </w:rPr>
        <w:t>However, in low-frequency condition, both L2 group responses were below chance</w:t>
      </w:r>
      <w:r w:rsidR="00717684">
        <w:rPr>
          <w:rFonts w:ascii="Times New Roman" w:eastAsia="Times New Roman" w:hAnsi="Times New Roman" w:cs="Times New Roman"/>
        </w:rPr>
        <w:t xml:space="preserve">. </w:t>
      </w:r>
      <w:r w:rsidR="00C30052" w:rsidRPr="00405C4C">
        <w:rPr>
          <w:rFonts w:ascii="Times New Roman" w:eastAsia="Times New Roman" w:hAnsi="Times New Roman" w:cs="Times New Roman"/>
        </w:rPr>
        <w:t xml:space="preserve">On the other hand, the comparison groups for both target languages displayed </w:t>
      </w:r>
      <w:r w:rsidR="00C30052">
        <w:rPr>
          <w:rFonts w:ascii="Times New Roman" w:eastAsia="Times New Roman" w:hAnsi="Times New Roman" w:cs="Times New Roman"/>
        </w:rPr>
        <w:t>expected</w:t>
      </w:r>
      <w:r w:rsidR="00C30052" w:rsidRPr="00405C4C">
        <w:rPr>
          <w:rFonts w:ascii="Times New Roman" w:eastAsia="Times New Roman" w:hAnsi="Times New Roman" w:cs="Times New Roman"/>
        </w:rPr>
        <w:t xml:space="preserve"> patterns</w:t>
      </w:r>
      <w:r w:rsidR="00C30052">
        <w:rPr>
          <w:rFonts w:ascii="Times New Roman" w:eastAsia="Times New Roman" w:hAnsi="Times New Roman" w:cs="Times New Roman"/>
        </w:rPr>
        <w:t>, showing accurate responses across conditions, as we can appreciate in table 3</w:t>
      </w:r>
    </w:p>
    <w:p w14:paraId="56D21E94" w14:textId="0115DDFF" w:rsidR="00C30052" w:rsidRDefault="00C30052">
      <w:pPr>
        <w:spacing w:line="480" w:lineRule="auto"/>
        <w:rPr>
          <w:ins w:id="164" w:author="Jennifer Rosanna Markovits Rojas" w:date="2021-04-23T15:22:00Z"/>
          <w:rFonts w:ascii="Times New Roman" w:eastAsia="Times New Roman" w:hAnsi="Times New Roman" w:cs="Times New Roman"/>
          <w:i/>
          <w:iCs/>
        </w:rPr>
      </w:pPr>
      <w:bookmarkStart w:id="165" w:name="_Hlk70083751"/>
      <w:r>
        <w:rPr>
          <w:rFonts w:ascii="Times New Roman" w:eastAsia="Times New Roman" w:hAnsi="Times New Roman" w:cs="Times New Roman"/>
        </w:rPr>
        <w:t>Table 3</w:t>
      </w:r>
      <w:r w:rsidR="00A17E7E">
        <w:rPr>
          <w:rFonts w:ascii="Times New Roman" w:eastAsia="Times New Roman" w:hAnsi="Times New Roman" w:cs="Times New Roman"/>
        </w:rPr>
        <w:t>.</w:t>
      </w:r>
      <w:r>
        <w:rPr>
          <w:rFonts w:ascii="Times New Roman" w:eastAsia="Times New Roman" w:hAnsi="Times New Roman" w:cs="Times New Roman"/>
        </w:rPr>
        <w:t xml:space="preserve"> </w:t>
      </w:r>
      <w:r w:rsidR="00A17E7E" w:rsidRPr="00FA0D89">
        <w:rPr>
          <w:rFonts w:ascii="Times New Roman" w:eastAsia="Times New Roman" w:hAnsi="Times New Roman" w:cs="Times New Roman"/>
          <w:i/>
          <w:iCs/>
        </w:rPr>
        <w:t>M</w:t>
      </w:r>
      <w:r w:rsidRPr="00FA0D89">
        <w:rPr>
          <w:rFonts w:ascii="Times New Roman" w:eastAsia="Times New Roman" w:hAnsi="Times New Roman" w:cs="Times New Roman"/>
          <w:i/>
          <w:iCs/>
        </w:rPr>
        <w:t xml:space="preserve">ean </w:t>
      </w:r>
      <w:r w:rsidR="003D5A03" w:rsidRPr="00FA0D89">
        <w:rPr>
          <w:rFonts w:ascii="Times New Roman" w:eastAsia="Times New Roman" w:hAnsi="Times New Roman" w:cs="Times New Roman"/>
          <w:i/>
          <w:iCs/>
        </w:rPr>
        <w:t>by groups</w:t>
      </w:r>
      <w:r w:rsidRPr="00FA0D89">
        <w:rPr>
          <w:rFonts w:ascii="Times New Roman" w:eastAsia="Times New Roman" w:hAnsi="Times New Roman" w:cs="Times New Roman"/>
          <w:i/>
          <w:iCs/>
        </w:rPr>
        <w:t xml:space="preserve"> by frequency condition.</w:t>
      </w:r>
    </w:p>
    <w:p w14:paraId="58E15466" w14:textId="214E4F32" w:rsidR="00A17E7E" w:rsidRPr="00A17E7E" w:rsidRDefault="00A17E7E">
      <w:pPr>
        <w:spacing w:line="480" w:lineRule="auto"/>
        <w:rPr>
          <w:rFonts w:ascii="Times New Roman" w:eastAsia="Times New Roman" w:hAnsi="Times New Roman" w:cs="Times New Roman"/>
        </w:rPr>
      </w:pPr>
      <w:ins w:id="166" w:author="Jennifer Rosanna Markovits Rojas" w:date="2021-04-23T15:22:00Z">
        <w:r w:rsidRPr="00A17E7E">
          <w:rPr>
            <w:rFonts w:ascii="Times New Roman" w:eastAsia="Times New Roman" w:hAnsi="Times New Roman" w:cs="Times New Roman"/>
          </w:rPr>
          <w:t xml:space="preserve">&lt;Insert </w:t>
        </w:r>
        <w:r>
          <w:rPr>
            <w:rFonts w:ascii="Times New Roman" w:eastAsia="Times New Roman" w:hAnsi="Times New Roman" w:cs="Times New Roman"/>
          </w:rPr>
          <w:t>Table 3</w:t>
        </w:r>
        <w:r w:rsidRPr="00A17E7E">
          <w:rPr>
            <w:rFonts w:ascii="Times New Roman" w:eastAsia="Times New Roman" w:hAnsi="Times New Roman" w:cs="Times New Roman"/>
          </w:rPr>
          <w:t xml:space="preserve"> about here&gt;</w:t>
        </w:r>
      </w:ins>
    </w:p>
    <w:tbl>
      <w:tblPr>
        <w:tblStyle w:val="TableGrid"/>
        <w:tblW w:w="0" w:type="auto"/>
        <w:tblLook w:val="04A0" w:firstRow="1" w:lastRow="0" w:firstColumn="1" w:lastColumn="0" w:noHBand="0" w:noVBand="1"/>
      </w:tblPr>
      <w:tblGrid>
        <w:gridCol w:w="3116"/>
        <w:gridCol w:w="1558"/>
        <w:gridCol w:w="1559"/>
        <w:gridCol w:w="1558"/>
        <w:gridCol w:w="1559"/>
      </w:tblGrid>
      <w:tr w:rsidR="00C30052" w:rsidDel="00BF558A" w14:paraId="783CF4B1" w14:textId="5D6272AF" w:rsidTr="00C30052">
        <w:trPr>
          <w:del w:id="167" w:author="Jennifer Rosanna Markovits Rojas" w:date="2021-04-23T17:57:00Z"/>
        </w:trPr>
        <w:tc>
          <w:tcPr>
            <w:tcW w:w="3116" w:type="dxa"/>
          </w:tcPr>
          <w:p w14:paraId="2BD98FD8" w14:textId="6D76AEEE" w:rsidR="00C30052" w:rsidDel="00BF558A" w:rsidRDefault="00C30052">
            <w:pPr>
              <w:spacing w:line="240" w:lineRule="auto"/>
              <w:rPr>
                <w:del w:id="168" w:author="Jennifer Rosanna Markovits Rojas" w:date="2021-04-23T17:57:00Z"/>
                <w:rFonts w:ascii="Times New Roman" w:eastAsia="Times New Roman" w:hAnsi="Times New Roman" w:cs="Times New Roman"/>
              </w:rPr>
            </w:pPr>
            <w:del w:id="169" w:author="Jennifer Rosanna Markovits Rojas" w:date="2021-04-23T17:57:00Z">
              <w:r w:rsidDel="00BF558A">
                <w:rPr>
                  <w:rFonts w:ascii="Times New Roman" w:eastAsia="Times New Roman" w:hAnsi="Times New Roman" w:cs="Times New Roman"/>
                </w:rPr>
                <w:delText>group</w:delText>
              </w:r>
            </w:del>
          </w:p>
        </w:tc>
        <w:tc>
          <w:tcPr>
            <w:tcW w:w="3117" w:type="dxa"/>
            <w:gridSpan w:val="2"/>
          </w:tcPr>
          <w:p w14:paraId="63736FED" w14:textId="143F5357" w:rsidR="00C30052" w:rsidDel="00BF558A" w:rsidRDefault="003D5A03">
            <w:pPr>
              <w:spacing w:line="240" w:lineRule="auto"/>
              <w:rPr>
                <w:del w:id="170" w:author="Jennifer Rosanna Markovits Rojas" w:date="2021-04-23T17:57:00Z"/>
                <w:rFonts w:ascii="Times New Roman" w:eastAsia="Times New Roman" w:hAnsi="Times New Roman" w:cs="Times New Roman"/>
              </w:rPr>
            </w:pPr>
            <w:del w:id="171" w:author="Jennifer Rosanna Markovits Rojas" w:date="2021-04-23T17:57:00Z">
              <w:r w:rsidDel="00BF558A">
                <w:rPr>
                  <w:rFonts w:ascii="Times New Roman" w:eastAsia="Times New Roman" w:hAnsi="Times New Roman" w:cs="Times New Roman"/>
                </w:rPr>
                <w:delText>High frequency</w:delText>
              </w:r>
            </w:del>
          </w:p>
          <w:p w14:paraId="54702756" w14:textId="59F23A3A" w:rsidR="003D5A03" w:rsidDel="00BF558A" w:rsidRDefault="003D5A03">
            <w:pPr>
              <w:spacing w:line="240" w:lineRule="auto"/>
              <w:rPr>
                <w:del w:id="172" w:author="Jennifer Rosanna Markovits Rojas" w:date="2021-04-23T17:57:00Z"/>
                <w:rFonts w:ascii="Times New Roman" w:eastAsia="Times New Roman" w:hAnsi="Times New Roman" w:cs="Times New Roman"/>
              </w:rPr>
            </w:pPr>
            <w:del w:id="173" w:author="Jennifer Rosanna Markovits Rojas" w:date="2021-04-23T17:57:00Z">
              <w:r w:rsidDel="00BF558A">
                <w:rPr>
                  <w:rFonts w:ascii="Times New Roman" w:eastAsia="Times New Roman" w:hAnsi="Times New Roman" w:cs="Times New Roman"/>
                </w:rPr>
                <w:delText>M                     SD</w:delText>
              </w:r>
            </w:del>
          </w:p>
        </w:tc>
        <w:tc>
          <w:tcPr>
            <w:tcW w:w="3117" w:type="dxa"/>
            <w:gridSpan w:val="2"/>
          </w:tcPr>
          <w:p w14:paraId="0B4AB7CC" w14:textId="632672C6" w:rsidR="00C30052" w:rsidDel="00BF558A" w:rsidRDefault="003D5A03">
            <w:pPr>
              <w:spacing w:line="240" w:lineRule="auto"/>
              <w:rPr>
                <w:del w:id="174" w:author="Jennifer Rosanna Markovits Rojas" w:date="2021-04-23T17:57:00Z"/>
                <w:rFonts w:ascii="Times New Roman" w:eastAsia="Times New Roman" w:hAnsi="Times New Roman" w:cs="Times New Roman"/>
              </w:rPr>
            </w:pPr>
            <w:del w:id="175" w:author="Jennifer Rosanna Markovits Rojas" w:date="2021-04-23T17:57:00Z">
              <w:r w:rsidDel="00BF558A">
                <w:rPr>
                  <w:rFonts w:ascii="Times New Roman" w:eastAsia="Times New Roman" w:hAnsi="Times New Roman" w:cs="Times New Roman"/>
                </w:rPr>
                <w:delText>Low frequency</w:delText>
              </w:r>
            </w:del>
          </w:p>
          <w:p w14:paraId="6DA1EE39" w14:textId="15AB0819" w:rsidR="003D5A03" w:rsidDel="00BF558A" w:rsidRDefault="003D5A03">
            <w:pPr>
              <w:spacing w:line="240" w:lineRule="auto"/>
              <w:rPr>
                <w:del w:id="176" w:author="Jennifer Rosanna Markovits Rojas" w:date="2021-04-23T17:57:00Z"/>
                <w:rFonts w:ascii="Times New Roman" w:eastAsia="Times New Roman" w:hAnsi="Times New Roman" w:cs="Times New Roman"/>
              </w:rPr>
            </w:pPr>
            <w:del w:id="177" w:author="Jennifer Rosanna Markovits Rojas" w:date="2021-04-23T17:57:00Z">
              <w:r w:rsidDel="00BF558A">
                <w:rPr>
                  <w:rFonts w:ascii="Times New Roman" w:eastAsia="Times New Roman" w:hAnsi="Times New Roman" w:cs="Times New Roman"/>
                </w:rPr>
                <w:delText>M                     SD</w:delText>
              </w:r>
            </w:del>
          </w:p>
        </w:tc>
      </w:tr>
      <w:tr w:rsidR="00C30052" w:rsidDel="00BF558A" w14:paraId="74FD14A9" w14:textId="60F51F55" w:rsidTr="0058767E">
        <w:trPr>
          <w:del w:id="178" w:author="Jennifer Rosanna Markovits Rojas" w:date="2021-04-23T17:57:00Z"/>
        </w:trPr>
        <w:tc>
          <w:tcPr>
            <w:tcW w:w="3116" w:type="dxa"/>
          </w:tcPr>
          <w:p w14:paraId="55843165" w14:textId="552B6AF2" w:rsidR="00C30052" w:rsidDel="00BF558A" w:rsidRDefault="00C30052">
            <w:pPr>
              <w:spacing w:line="240" w:lineRule="auto"/>
              <w:rPr>
                <w:del w:id="179" w:author="Jennifer Rosanna Markovits Rojas" w:date="2021-04-23T17:57:00Z"/>
                <w:rFonts w:ascii="Times New Roman" w:eastAsia="Times New Roman" w:hAnsi="Times New Roman" w:cs="Times New Roman"/>
              </w:rPr>
            </w:pPr>
            <w:del w:id="180" w:author="Jennifer Rosanna Markovits Rojas" w:date="2021-04-23T17:57:00Z">
              <w:r w:rsidDel="00BF558A">
                <w:rPr>
                  <w:rFonts w:ascii="Times New Roman" w:eastAsia="Times New Roman" w:hAnsi="Times New Roman" w:cs="Times New Roman"/>
                </w:rPr>
                <w:delText>L2SP</w:delText>
              </w:r>
            </w:del>
          </w:p>
        </w:tc>
        <w:tc>
          <w:tcPr>
            <w:tcW w:w="1558" w:type="dxa"/>
          </w:tcPr>
          <w:p w14:paraId="7F3FF9F5" w14:textId="47BEAB43" w:rsidR="00C30052" w:rsidDel="00BF558A" w:rsidRDefault="003D5A03">
            <w:pPr>
              <w:spacing w:line="240" w:lineRule="auto"/>
              <w:rPr>
                <w:del w:id="181" w:author="Jennifer Rosanna Markovits Rojas" w:date="2021-04-23T17:57:00Z"/>
                <w:rFonts w:ascii="Times New Roman" w:eastAsia="Times New Roman" w:hAnsi="Times New Roman" w:cs="Times New Roman"/>
              </w:rPr>
            </w:pPr>
            <w:del w:id="182" w:author="Jennifer Rosanna Markovits Rojas" w:date="2021-04-23T17:57:00Z">
              <w:r w:rsidDel="00BF558A">
                <w:rPr>
                  <w:rFonts w:ascii="Times New Roman" w:eastAsia="Times New Roman" w:hAnsi="Times New Roman" w:cs="Times New Roman"/>
                </w:rPr>
                <w:delText>0.68</w:delText>
              </w:r>
            </w:del>
          </w:p>
        </w:tc>
        <w:tc>
          <w:tcPr>
            <w:tcW w:w="1559" w:type="dxa"/>
          </w:tcPr>
          <w:p w14:paraId="4B67DCB6" w14:textId="0469A1D2" w:rsidR="00C30052" w:rsidDel="00BF558A" w:rsidRDefault="003D5A03">
            <w:pPr>
              <w:spacing w:line="240" w:lineRule="auto"/>
              <w:rPr>
                <w:del w:id="183" w:author="Jennifer Rosanna Markovits Rojas" w:date="2021-04-23T17:57:00Z"/>
                <w:rFonts w:ascii="Times New Roman" w:eastAsia="Times New Roman" w:hAnsi="Times New Roman" w:cs="Times New Roman"/>
              </w:rPr>
            </w:pPr>
            <w:del w:id="184" w:author="Jennifer Rosanna Markovits Rojas" w:date="2021-04-23T17:57:00Z">
              <w:r w:rsidDel="00BF558A">
                <w:rPr>
                  <w:rFonts w:ascii="Times New Roman" w:eastAsia="Times New Roman" w:hAnsi="Times New Roman" w:cs="Times New Roman"/>
                </w:rPr>
                <w:delText>0.46</w:delText>
              </w:r>
            </w:del>
          </w:p>
        </w:tc>
        <w:tc>
          <w:tcPr>
            <w:tcW w:w="1558" w:type="dxa"/>
          </w:tcPr>
          <w:p w14:paraId="2826F75D" w14:textId="1A2ABB77" w:rsidR="00C30052" w:rsidDel="00BF558A" w:rsidRDefault="003D5A03">
            <w:pPr>
              <w:spacing w:line="240" w:lineRule="auto"/>
              <w:rPr>
                <w:del w:id="185" w:author="Jennifer Rosanna Markovits Rojas" w:date="2021-04-23T17:57:00Z"/>
                <w:rFonts w:ascii="Times New Roman" w:eastAsia="Times New Roman" w:hAnsi="Times New Roman" w:cs="Times New Roman"/>
              </w:rPr>
            </w:pPr>
            <w:del w:id="186" w:author="Jennifer Rosanna Markovits Rojas" w:date="2021-04-23T17:57:00Z">
              <w:r w:rsidDel="00BF558A">
                <w:rPr>
                  <w:rFonts w:ascii="Times New Roman" w:eastAsia="Times New Roman" w:hAnsi="Times New Roman" w:cs="Times New Roman"/>
                </w:rPr>
                <w:delText>0.47</w:delText>
              </w:r>
            </w:del>
          </w:p>
        </w:tc>
        <w:tc>
          <w:tcPr>
            <w:tcW w:w="1559" w:type="dxa"/>
          </w:tcPr>
          <w:p w14:paraId="6A8B16F8" w14:textId="1AD46360" w:rsidR="00C30052" w:rsidDel="00BF558A" w:rsidRDefault="003D5A03">
            <w:pPr>
              <w:spacing w:line="240" w:lineRule="auto"/>
              <w:rPr>
                <w:del w:id="187" w:author="Jennifer Rosanna Markovits Rojas" w:date="2021-04-23T17:57:00Z"/>
                <w:rFonts w:ascii="Times New Roman" w:eastAsia="Times New Roman" w:hAnsi="Times New Roman" w:cs="Times New Roman"/>
              </w:rPr>
            </w:pPr>
            <w:del w:id="188" w:author="Jennifer Rosanna Markovits Rojas" w:date="2021-04-23T17:57:00Z">
              <w:r w:rsidDel="00BF558A">
                <w:rPr>
                  <w:rFonts w:ascii="Times New Roman" w:eastAsia="Times New Roman" w:hAnsi="Times New Roman" w:cs="Times New Roman"/>
                </w:rPr>
                <w:delText>0.5</w:delText>
              </w:r>
            </w:del>
          </w:p>
        </w:tc>
      </w:tr>
      <w:tr w:rsidR="00C30052" w:rsidDel="00BF558A" w14:paraId="051C5E12" w14:textId="116ECBA9" w:rsidTr="0058767E">
        <w:trPr>
          <w:del w:id="189" w:author="Jennifer Rosanna Markovits Rojas" w:date="2021-04-23T17:57:00Z"/>
        </w:trPr>
        <w:tc>
          <w:tcPr>
            <w:tcW w:w="3116" w:type="dxa"/>
          </w:tcPr>
          <w:p w14:paraId="2C0E9F2B" w14:textId="7B40C04B" w:rsidR="00C30052" w:rsidDel="00BF558A" w:rsidRDefault="00C30052">
            <w:pPr>
              <w:spacing w:line="240" w:lineRule="auto"/>
              <w:rPr>
                <w:del w:id="190" w:author="Jennifer Rosanna Markovits Rojas" w:date="2021-04-23T17:57:00Z"/>
                <w:rFonts w:ascii="Times New Roman" w:eastAsia="Times New Roman" w:hAnsi="Times New Roman" w:cs="Times New Roman"/>
              </w:rPr>
            </w:pPr>
            <w:del w:id="191" w:author="Jennifer Rosanna Markovits Rojas" w:date="2021-04-23T17:57:00Z">
              <w:r w:rsidDel="00BF558A">
                <w:rPr>
                  <w:rFonts w:ascii="Times New Roman" w:eastAsia="Times New Roman" w:hAnsi="Times New Roman" w:cs="Times New Roman"/>
                </w:rPr>
                <w:lastRenderedPageBreak/>
                <w:delText>L2HB</w:delText>
              </w:r>
            </w:del>
          </w:p>
        </w:tc>
        <w:tc>
          <w:tcPr>
            <w:tcW w:w="1558" w:type="dxa"/>
          </w:tcPr>
          <w:p w14:paraId="1E693627" w14:textId="5FCD53BB" w:rsidR="00C30052" w:rsidDel="00BF558A" w:rsidRDefault="003D5A03">
            <w:pPr>
              <w:spacing w:line="240" w:lineRule="auto"/>
              <w:rPr>
                <w:del w:id="192" w:author="Jennifer Rosanna Markovits Rojas" w:date="2021-04-23T17:57:00Z"/>
                <w:rFonts w:ascii="Times New Roman" w:eastAsia="Times New Roman" w:hAnsi="Times New Roman" w:cs="Times New Roman"/>
              </w:rPr>
            </w:pPr>
            <w:del w:id="193" w:author="Jennifer Rosanna Markovits Rojas" w:date="2021-04-23T17:57:00Z">
              <w:r w:rsidDel="00BF558A">
                <w:rPr>
                  <w:rFonts w:ascii="Times New Roman" w:eastAsia="Times New Roman" w:hAnsi="Times New Roman" w:cs="Times New Roman"/>
                </w:rPr>
                <w:delText>0.46</w:delText>
              </w:r>
            </w:del>
          </w:p>
        </w:tc>
        <w:tc>
          <w:tcPr>
            <w:tcW w:w="1559" w:type="dxa"/>
          </w:tcPr>
          <w:p w14:paraId="47FCED31" w14:textId="49D37AFA" w:rsidR="00C30052" w:rsidDel="00BF558A" w:rsidRDefault="003D5A03">
            <w:pPr>
              <w:spacing w:line="240" w:lineRule="auto"/>
              <w:rPr>
                <w:del w:id="194" w:author="Jennifer Rosanna Markovits Rojas" w:date="2021-04-23T17:57:00Z"/>
                <w:rFonts w:ascii="Times New Roman" w:eastAsia="Times New Roman" w:hAnsi="Times New Roman" w:cs="Times New Roman"/>
              </w:rPr>
            </w:pPr>
            <w:del w:id="195" w:author="Jennifer Rosanna Markovits Rojas" w:date="2021-04-23T17:57:00Z">
              <w:r w:rsidDel="00BF558A">
                <w:rPr>
                  <w:rFonts w:ascii="Times New Roman" w:eastAsia="Times New Roman" w:hAnsi="Times New Roman" w:cs="Times New Roman"/>
                </w:rPr>
                <w:delText>0.49</w:delText>
              </w:r>
            </w:del>
          </w:p>
        </w:tc>
        <w:tc>
          <w:tcPr>
            <w:tcW w:w="1558" w:type="dxa"/>
          </w:tcPr>
          <w:p w14:paraId="22632F35" w14:textId="1019D9B6" w:rsidR="00C30052" w:rsidDel="00BF558A" w:rsidRDefault="003D5A03">
            <w:pPr>
              <w:spacing w:line="240" w:lineRule="auto"/>
              <w:rPr>
                <w:del w:id="196" w:author="Jennifer Rosanna Markovits Rojas" w:date="2021-04-23T17:57:00Z"/>
                <w:rFonts w:ascii="Times New Roman" w:eastAsia="Times New Roman" w:hAnsi="Times New Roman" w:cs="Times New Roman"/>
              </w:rPr>
            </w:pPr>
            <w:del w:id="197" w:author="Jennifer Rosanna Markovits Rojas" w:date="2021-04-23T17:57:00Z">
              <w:r w:rsidDel="00BF558A">
                <w:rPr>
                  <w:rFonts w:ascii="Times New Roman" w:eastAsia="Times New Roman" w:hAnsi="Times New Roman" w:cs="Times New Roman"/>
                </w:rPr>
                <w:delText>0.12</w:delText>
              </w:r>
            </w:del>
          </w:p>
        </w:tc>
        <w:tc>
          <w:tcPr>
            <w:tcW w:w="1559" w:type="dxa"/>
          </w:tcPr>
          <w:p w14:paraId="4D244FF6" w14:textId="08CBE722" w:rsidR="00C30052" w:rsidDel="00BF558A" w:rsidRDefault="003D5A03">
            <w:pPr>
              <w:spacing w:line="240" w:lineRule="auto"/>
              <w:rPr>
                <w:del w:id="198" w:author="Jennifer Rosanna Markovits Rojas" w:date="2021-04-23T17:57:00Z"/>
                <w:rFonts w:ascii="Times New Roman" w:eastAsia="Times New Roman" w:hAnsi="Times New Roman" w:cs="Times New Roman"/>
              </w:rPr>
            </w:pPr>
            <w:del w:id="199" w:author="Jennifer Rosanna Markovits Rojas" w:date="2021-04-23T17:57:00Z">
              <w:r w:rsidDel="00BF558A">
                <w:rPr>
                  <w:rFonts w:ascii="Times New Roman" w:eastAsia="Times New Roman" w:hAnsi="Times New Roman" w:cs="Times New Roman"/>
                </w:rPr>
                <w:delText>0.33</w:delText>
              </w:r>
            </w:del>
          </w:p>
        </w:tc>
      </w:tr>
      <w:tr w:rsidR="00C30052" w:rsidDel="00BF558A" w14:paraId="484D1624" w14:textId="40A38A31" w:rsidTr="0058767E">
        <w:trPr>
          <w:del w:id="200" w:author="Jennifer Rosanna Markovits Rojas" w:date="2021-04-23T17:57:00Z"/>
        </w:trPr>
        <w:tc>
          <w:tcPr>
            <w:tcW w:w="3116" w:type="dxa"/>
          </w:tcPr>
          <w:p w14:paraId="41764112" w14:textId="0F5F9AEF" w:rsidR="00C30052" w:rsidDel="00BF558A" w:rsidRDefault="00C30052">
            <w:pPr>
              <w:spacing w:line="240" w:lineRule="auto"/>
              <w:rPr>
                <w:del w:id="201" w:author="Jennifer Rosanna Markovits Rojas" w:date="2021-04-23T17:57:00Z"/>
                <w:rFonts w:ascii="Times New Roman" w:eastAsia="Times New Roman" w:hAnsi="Times New Roman" w:cs="Times New Roman"/>
              </w:rPr>
            </w:pPr>
            <w:del w:id="202" w:author="Jennifer Rosanna Markovits Rojas" w:date="2021-04-23T17:57:00Z">
              <w:r w:rsidDel="00BF558A">
                <w:rPr>
                  <w:rFonts w:ascii="Times New Roman" w:eastAsia="Times New Roman" w:hAnsi="Times New Roman" w:cs="Times New Roman"/>
                </w:rPr>
                <w:delText>L1SP</w:delText>
              </w:r>
            </w:del>
          </w:p>
        </w:tc>
        <w:tc>
          <w:tcPr>
            <w:tcW w:w="1558" w:type="dxa"/>
          </w:tcPr>
          <w:p w14:paraId="70AB24CE" w14:textId="3E70BE5B" w:rsidR="00C30052" w:rsidDel="00BF558A" w:rsidRDefault="003D5A03">
            <w:pPr>
              <w:spacing w:line="240" w:lineRule="auto"/>
              <w:rPr>
                <w:del w:id="203" w:author="Jennifer Rosanna Markovits Rojas" w:date="2021-04-23T17:57:00Z"/>
                <w:rFonts w:ascii="Times New Roman" w:eastAsia="Times New Roman" w:hAnsi="Times New Roman" w:cs="Times New Roman"/>
              </w:rPr>
            </w:pPr>
            <w:del w:id="204" w:author="Jennifer Rosanna Markovits Rojas" w:date="2021-04-23T17:57:00Z">
              <w:r w:rsidDel="00BF558A">
                <w:rPr>
                  <w:rFonts w:ascii="Times New Roman" w:eastAsia="Times New Roman" w:hAnsi="Times New Roman" w:cs="Times New Roman"/>
                </w:rPr>
                <w:delText>0.97</w:delText>
              </w:r>
            </w:del>
          </w:p>
        </w:tc>
        <w:tc>
          <w:tcPr>
            <w:tcW w:w="1559" w:type="dxa"/>
          </w:tcPr>
          <w:p w14:paraId="70AFE7CC" w14:textId="68DBCDE3" w:rsidR="00C30052" w:rsidDel="00BF558A" w:rsidRDefault="003D5A03">
            <w:pPr>
              <w:spacing w:line="240" w:lineRule="auto"/>
              <w:rPr>
                <w:del w:id="205" w:author="Jennifer Rosanna Markovits Rojas" w:date="2021-04-23T17:57:00Z"/>
                <w:rFonts w:ascii="Times New Roman" w:eastAsia="Times New Roman" w:hAnsi="Times New Roman" w:cs="Times New Roman"/>
              </w:rPr>
            </w:pPr>
            <w:del w:id="206" w:author="Jennifer Rosanna Markovits Rojas" w:date="2021-04-23T17:57:00Z">
              <w:r w:rsidDel="00BF558A">
                <w:rPr>
                  <w:rFonts w:ascii="Times New Roman" w:eastAsia="Times New Roman" w:hAnsi="Times New Roman" w:cs="Times New Roman"/>
                </w:rPr>
                <w:delText>0.15</w:delText>
              </w:r>
            </w:del>
          </w:p>
        </w:tc>
        <w:tc>
          <w:tcPr>
            <w:tcW w:w="1558" w:type="dxa"/>
          </w:tcPr>
          <w:p w14:paraId="275C6BC8" w14:textId="7F842B8C" w:rsidR="00C30052" w:rsidDel="00BF558A" w:rsidRDefault="003D5A03">
            <w:pPr>
              <w:spacing w:line="240" w:lineRule="auto"/>
              <w:rPr>
                <w:del w:id="207" w:author="Jennifer Rosanna Markovits Rojas" w:date="2021-04-23T17:57:00Z"/>
                <w:rFonts w:ascii="Times New Roman" w:eastAsia="Times New Roman" w:hAnsi="Times New Roman" w:cs="Times New Roman"/>
              </w:rPr>
            </w:pPr>
            <w:del w:id="208" w:author="Jennifer Rosanna Markovits Rojas" w:date="2021-04-23T17:57:00Z">
              <w:r w:rsidDel="00BF558A">
                <w:rPr>
                  <w:rFonts w:ascii="Times New Roman" w:eastAsia="Times New Roman" w:hAnsi="Times New Roman" w:cs="Times New Roman"/>
                </w:rPr>
                <w:delText>0.94</w:delText>
              </w:r>
            </w:del>
          </w:p>
        </w:tc>
        <w:tc>
          <w:tcPr>
            <w:tcW w:w="1559" w:type="dxa"/>
          </w:tcPr>
          <w:p w14:paraId="1F9F9613" w14:textId="463A2B7F" w:rsidR="00C30052" w:rsidDel="00BF558A" w:rsidRDefault="003D5A03">
            <w:pPr>
              <w:spacing w:line="240" w:lineRule="auto"/>
              <w:rPr>
                <w:del w:id="209" w:author="Jennifer Rosanna Markovits Rojas" w:date="2021-04-23T17:57:00Z"/>
                <w:rFonts w:ascii="Times New Roman" w:eastAsia="Times New Roman" w:hAnsi="Times New Roman" w:cs="Times New Roman"/>
              </w:rPr>
            </w:pPr>
            <w:del w:id="210" w:author="Jennifer Rosanna Markovits Rojas" w:date="2021-04-23T17:57:00Z">
              <w:r w:rsidDel="00BF558A">
                <w:rPr>
                  <w:rFonts w:ascii="Times New Roman" w:eastAsia="Times New Roman" w:hAnsi="Times New Roman" w:cs="Times New Roman"/>
                </w:rPr>
                <w:delText>0.21</w:delText>
              </w:r>
            </w:del>
          </w:p>
        </w:tc>
      </w:tr>
      <w:tr w:rsidR="00C30052" w:rsidDel="00BF558A" w14:paraId="3B9E941F" w14:textId="539E5EBF" w:rsidTr="0058767E">
        <w:trPr>
          <w:del w:id="211" w:author="Jennifer Rosanna Markovits Rojas" w:date="2021-04-23T17:57:00Z"/>
        </w:trPr>
        <w:tc>
          <w:tcPr>
            <w:tcW w:w="3116" w:type="dxa"/>
          </w:tcPr>
          <w:p w14:paraId="7FE6B3F7" w14:textId="64C843B6" w:rsidR="00C30052" w:rsidDel="00BF558A" w:rsidRDefault="00C30052">
            <w:pPr>
              <w:spacing w:line="240" w:lineRule="auto"/>
              <w:rPr>
                <w:del w:id="212" w:author="Jennifer Rosanna Markovits Rojas" w:date="2021-04-23T17:57:00Z"/>
                <w:rFonts w:ascii="Times New Roman" w:eastAsia="Times New Roman" w:hAnsi="Times New Roman" w:cs="Times New Roman"/>
              </w:rPr>
            </w:pPr>
            <w:del w:id="213" w:author="Jennifer Rosanna Markovits Rojas" w:date="2021-04-23T17:57:00Z">
              <w:r w:rsidDel="00BF558A">
                <w:rPr>
                  <w:rFonts w:ascii="Times New Roman" w:eastAsia="Times New Roman" w:hAnsi="Times New Roman" w:cs="Times New Roman"/>
                </w:rPr>
                <w:delText>L1HB</w:delText>
              </w:r>
            </w:del>
          </w:p>
        </w:tc>
        <w:tc>
          <w:tcPr>
            <w:tcW w:w="1558" w:type="dxa"/>
          </w:tcPr>
          <w:p w14:paraId="50930370" w14:textId="6A3CAB2F" w:rsidR="00C30052" w:rsidDel="00BF558A" w:rsidRDefault="003D5A03">
            <w:pPr>
              <w:spacing w:line="240" w:lineRule="auto"/>
              <w:rPr>
                <w:del w:id="214" w:author="Jennifer Rosanna Markovits Rojas" w:date="2021-04-23T17:57:00Z"/>
                <w:rFonts w:ascii="Times New Roman" w:eastAsia="Times New Roman" w:hAnsi="Times New Roman" w:cs="Times New Roman"/>
              </w:rPr>
            </w:pPr>
            <w:del w:id="215" w:author="Jennifer Rosanna Markovits Rojas" w:date="2021-04-23T17:57:00Z">
              <w:r w:rsidDel="00BF558A">
                <w:rPr>
                  <w:rFonts w:ascii="Times New Roman" w:eastAsia="Times New Roman" w:hAnsi="Times New Roman" w:cs="Times New Roman"/>
                </w:rPr>
                <w:delText>1</w:delText>
              </w:r>
            </w:del>
          </w:p>
        </w:tc>
        <w:tc>
          <w:tcPr>
            <w:tcW w:w="1559" w:type="dxa"/>
          </w:tcPr>
          <w:p w14:paraId="32F7D181" w14:textId="3175D367" w:rsidR="00C30052" w:rsidDel="00BF558A" w:rsidRDefault="003D5A03">
            <w:pPr>
              <w:spacing w:line="240" w:lineRule="auto"/>
              <w:rPr>
                <w:del w:id="216" w:author="Jennifer Rosanna Markovits Rojas" w:date="2021-04-23T17:57:00Z"/>
                <w:rFonts w:ascii="Times New Roman" w:eastAsia="Times New Roman" w:hAnsi="Times New Roman" w:cs="Times New Roman"/>
              </w:rPr>
            </w:pPr>
            <w:del w:id="217" w:author="Jennifer Rosanna Markovits Rojas" w:date="2021-04-23T17:57:00Z">
              <w:r w:rsidDel="00BF558A">
                <w:rPr>
                  <w:rFonts w:ascii="Times New Roman" w:eastAsia="Times New Roman" w:hAnsi="Times New Roman" w:cs="Times New Roman"/>
                </w:rPr>
                <w:delText>0</w:delText>
              </w:r>
            </w:del>
          </w:p>
        </w:tc>
        <w:tc>
          <w:tcPr>
            <w:tcW w:w="1558" w:type="dxa"/>
          </w:tcPr>
          <w:p w14:paraId="682D1854" w14:textId="61D6DB30" w:rsidR="00C30052" w:rsidDel="00BF558A" w:rsidRDefault="003D5A03">
            <w:pPr>
              <w:spacing w:line="240" w:lineRule="auto"/>
              <w:rPr>
                <w:del w:id="218" w:author="Jennifer Rosanna Markovits Rojas" w:date="2021-04-23T17:57:00Z"/>
                <w:rFonts w:ascii="Times New Roman" w:eastAsia="Times New Roman" w:hAnsi="Times New Roman" w:cs="Times New Roman"/>
              </w:rPr>
            </w:pPr>
            <w:del w:id="219" w:author="Jennifer Rosanna Markovits Rojas" w:date="2021-04-23T17:57:00Z">
              <w:r w:rsidDel="00BF558A">
                <w:rPr>
                  <w:rFonts w:ascii="Times New Roman" w:eastAsia="Times New Roman" w:hAnsi="Times New Roman" w:cs="Times New Roman"/>
                </w:rPr>
                <w:delText>0.95</w:delText>
              </w:r>
            </w:del>
          </w:p>
        </w:tc>
        <w:tc>
          <w:tcPr>
            <w:tcW w:w="1559" w:type="dxa"/>
          </w:tcPr>
          <w:p w14:paraId="250B3FE2" w14:textId="4408C8F2" w:rsidR="00C30052" w:rsidDel="00BF558A" w:rsidRDefault="003D5A03">
            <w:pPr>
              <w:spacing w:line="240" w:lineRule="auto"/>
              <w:rPr>
                <w:del w:id="220" w:author="Jennifer Rosanna Markovits Rojas" w:date="2021-04-23T17:57:00Z"/>
                <w:rFonts w:ascii="Times New Roman" w:eastAsia="Times New Roman" w:hAnsi="Times New Roman" w:cs="Times New Roman"/>
              </w:rPr>
            </w:pPr>
            <w:del w:id="221" w:author="Jennifer Rosanna Markovits Rojas" w:date="2021-04-23T17:57:00Z">
              <w:r w:rsidDel="00BF558A">
                <w:rPr>
                  <w:rFonts w:ascii="Times New Roman" w:eastAsia="Times New Roman" w:hAnsi="Times New Roman" w:cs="Times New Roman"/>
                </w:rPr>
                <w:delText>0.25</w:delText>
              </w:r>
            </w:del>
          </w:p>
        </w:tc>
      </w:tr>
      <w:bookmarkEnd w:id="165"/>
    </w:tbl>
    <w:p w14:paraId="5195EE08" w14:textId="7DA59AA7" w:rsidR="00C30052" w:rsidDel="00BF558A" w:rsidRDefault="00C30052">
      <w:pPr>
        <w:spacing w:line="240" w:lineRule="auto"/>
        <w:rPr>
          <w:del w:id="222" w:author="Jennifer Rosanna Markovits Rojas" w:date="2021-04-23T17:57:00Z"/>
          <w:rFonts w:ascii="Times New Roman" w:eastAsia="Times New Roman" w:hAnsi="Times New Roman" w:cs="Times New Roman"/>
        </w:rPr>
      </w:pPr>
    </w:p>
    <w:p w14:paraId="24ECCB4C" w14:textId="6C4011EA" w:rsidR="00843835" w:rsidRDefault="00843835">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A GLMM was run to found whether the experiment results were affected by </w:t>
      </w:r>
      <w:r>
        <w:rPr>
          <w:rFonts w:ascii="Times New Roman" w:eastAsia="Times New Roman" w:hAnsi="Times New Roman" w:cs="Times New Roman"/>
        </w:rPr>
        <w:t>group condition</w:t>
      </w:r>
      <w:r w:rsidR="00C76DC9">
        <w:rPr>
          <w:rFonts w:ascii="Times New Roman" w:eastAsia="Times New Roman" w:hAnsi="Times New Roman" w:cs="Times New Roman"/>
        </w:rPr>
        <w:t xml:space="preserve"> (LI-L2). </w:t>
      </w:r>
      <w:r w:rsidR="004A2523">
        <w:rPr>
          <w:rFonts w:ascii="Times New Roman" w:eastAsia="Times New Roman" w:hAnsi="Times New Roman" w:cs="Times New Roman"/>
        </w:rPr>
        <w:t xml:space="preserve">The model </w:t>
      </w:r>
      <w:r w:rsidR="00C76DC9">
        <w:rPr>
          <w:rFonts w:ascii="Times New Roman" w:eastAsia="Times New Roman" w:hAnsi="Times New Roman" w:cs="Times New Roman"/>
        </w:rPr>
        <w:t>did find</w:t>
      </w:r>
      <w:r w:rsidR="004A2523">
        <w:rPr>
          <w:rFonts w:ascii="Times New Roman" w:eastAsia="Times New Roman" w:hAnsi="Times New Roman" w:cs="Times New Roman"/>
        </w:rPr>
        <w:t xml:space="preserve"> </w:t>
      </w:r>
      <w:r w:rsidR="00C76DC9">
        <w:rPr>
          <w:rFonts w:ascii="Times New Roman" w:eastAsia="Times New Roman" w:hAnsi="Times New Roman" w:cs="Times New Roman"/>
        </w:rPr>
        <w:t xml:space="preserve">significant differences for group condition </w:t>
      </w:r>
      <w:r w:rsidR="00C76DC9" w:rsidRPr="00405C4C">
        <w:rPr>
          <w:rFonts w:ascii="Times New Roman" w:eastAsia="Times New Roman" w:hAnsi="Times New Roman" w:cs="Times New Roman"/>
        </w:rPr>
        <w:t xml:space="preserve">(β = </w:t>
      </w:r>
      <w:r w:rsidR="00E25DD6">
        <w:rPr>
          <w:rFonts w:ascii="Times New Roman" w:eastAsia="Times New Roman" w:hAnsi="Times New Roman" w:cs="Times New Roman"/>
        </w:rPr>
        <w:t>4</w:t>
      </w:r>
      <w:r w:rsidR="00C76DC9" w:rsidRPr="00405C4C">
        <w:rPr>
          <w:rFonts w:ascii="Times New Roman" w:eastAsia="Times New Roman" w:hAnsi="Times New Roman" w:cs="Times New Roman"/>
        </w:rPr>
        <w:t>.</w:t>
      </w:r>
      <w:r w:rsidR="00E25DD6">
        <w:rPr>
          <w:rFonts w:ascii="Times New Roman" w:eastAsia="Times New Roman" w:hAnsi="Times New Roman" w:cs="Times New Roman"/>
        </w:rPr>
        <w:t>4</w:t>
      </w:r>
      <w:r w:rsidR="00C76DC9" w:rsidRPr="00405C4C">
        <w:rPr>
          <w:rFonts w:ascii="Times New Roman" w:eastAsia="Times New Roman" w:hAnsi="Times New Roman" w:cs="Times New Roman"/>
        </w:rPr>
        <w:t>, SE = 0.</w:t>
      </w:r>
      <w:r w:rsidR="00E25DD6">
        <w:rPr>
          <w:rFonts w:ascii="Times New Roman" w:eastAsia="Times New Roman" w:hAnsi="Times New Roman" w:cs="Times New Roman"/>
        </w:rPr>
        <w:t>23</w:t>
      </w:r>
      <w:r w:rsidR="00C76DC9" w:rsidRPr="00405C4C">
        <w:rPr>
          <w:rFonts w:ascii="Times New Roman" w:eastAsia="Times New Roman" w:hAnsi="Times New Roman" w:cs="Times New Roman"/>
        </w:rPr>
        <w:t xml:space="preserve">, z = </w:t>
      </w:r>
      <w:r w:rsidR="00E25DD6">
        <w:rPr>
          <w:rFonts w:ascii="Times New Roman" w:eastAsia="Times New Roman" w:hAnsi="Times New Roman" w:cs="Times New Roman"/>
        </w:rPr>
        <w:t>19</w:t>
      </w:r>
      <w:r w:rsidR="00C76DC9" w:rsidRPr="00405C4C">
        <w:rPr>
          <w:rFonts w:ascii="Times New Roman" w:eastAsia="Times New Roman" w:hAnsi="Times New Roman" w:cs="Times New Roman"/>
        </w:rPr>
        <w:t>.</w:t>
      </w:r>
      <w:r w:rsidR="00E25DD6">
        <w:rPr>
          <w:rFonts w:ascii="Times New Roman" w:eastAsia="Times New Roman" w:hAnsi="Times New Roman" w:cs="Times New Roman"/>
        </w:rPr>
        <w:t>2</w:t>
      </w:r>
      <w:r w:rsidR="00C76DC9" w:rsidRPr="00405C4C">
        <w:rPr>
          <w:rFonts w:ascii="Times New Roman" w:eastAsia="Times New Roman" w:hAnsi="Times New Roman" w:cs="Times New Roman"/>
        </w:rPr>
        <w:t>, p</w:t>
      </w:r>
      <w:r w:rsidR="00C76DC9">
        <w:rPr>
          <w:rFonts w:ascii="Times New Roman" w:eastAsia="Times New Roman" w:hAnsi="Times New Roman" w:cs="Times New Roman"/>
        </w:rPr>
        <w:t xml:space="preserve"> &lt;</w:t>
      </w:r>
      <w:r w:rsidR="00C76DC9" w:rsidRPr="00405C4C">
        <w:rPr>
          <w:rFonts w:ascii="Times New Roman" w:eastAsia="Times New Roman" w:hAnsi="Times New Roman" w:cs="Times New Roman"/>
        </w:rPr>
        <w:t xml:space="preserve"> 0.01)</w:t>
      </w:r>
      <w:r w:rsidR="00C76DC9">
        <w:rPr>
          <w:rFonts w:ascii="Times New Roman" w:eastAsia="Times New Roman" w:hAnsi="Times New Roman" w:cs="Times New Roman"/>
        </w:rPr>
        <w:t>, showing that EPT results were affected by whether participants were native speaker or L2 learners. Regarding l</w:t>
      </w:r>
      <w:r w:rsidR="004A2523">
        <w:rPr>
          <w:rFonts w:ascii="Times New Roman" w:eastAsia="Times New Roman" w:hAnsi="Times New Roman" w:cs="Times New Roman"/>
        </w:rPr>
        <w:t xml:space="preserve">anguage condition </w:t>
      </w:r>
      <w:r w:rsidR="00C76DC9">
        <w:rPr>
          <w:rFonts w:ascii="Times New Roman" w:eastAsia="Times New Roman" w:hAnsi="Times New Roman" w:cs="Times New Roman"/>
        </w:rPr>
        <w:t>(Hebrew</w:t>
      </w:r>
      <w:r w:rsidR="004A2523">
        <w:rPr>
          <w:rFonts w:ascii="Times New Roman" w:eastAsia="Times New Roman" w:hAnsi="Times New Roman" w:cs="Times New Roman"/>
        </w:rPr>
        <w:t xml:space="preserve">-Spanish) </w:t>
      </w:r>
      <w:r w:rsidR="00C76DC9">
        <w:rPr>
          <w:rFonts w:ascii="Times New Roman" w:eastAsia="Times New Roman" w:hAnsi="Times New Roman" w:cs="Times New Roman"/>
        </w:rPr>
        <w:t xml:space="preserve">the model </w:t>
      </w:r>
      <w:r w:rsidR="004A2523">
        <w:rPr>
          <w:rFonts w:ascii="Times New Roman" w:eastAsia="Times New Roman" w:hAnsi="Times New Roman" w:cs="Times New Roman"/>
        </w:rPr>
        <w:t>also displayed differences in EPT results</w:t>
      </w:r>
      <w:r w:rsidR="00C76DC9">
        <w:rPr>
          <w:rFonts w:ascii="Times New Roman" w:eastAsia="Times New Roman" w:hAnsi="Times New Roman" w:cs="Times New Roman"/>
        </w:rPr>
        <w:t xml:space="preserve"> </w:t>
      </w:r>
      <w:r w:rsidR="00E25DD6" w:rsidRPr="00E25DD6">
        <w:rPr>
          <w:rFonts w:ascii="Times New Roman" w:eastAsia="Times New Roman" w:hAnsi="Times New Roman" w:cs="Times New Roman"/>
        </w:rPr>
        <w:t>(β = 1.2, SE = 0.18, z = 6.86, p &lt; 0.01)</w:t>
      </w:r>
      <w:r w:rsidR="00E25DD6">
        <w:rPr>
          <w:rFonts w:ascii="Times New Roman" w:eastAsia="Times New Roman" w:hAnsi="Times New Roman" w:cs="Times New Roman"/>
        </w:rPr>
        <w:t xml:space="preserve"> </w:t>
      </w:r>
      <w:r w:rsidR="003D5A03">
        <w:rPr>
          <w:rFonts w:ascii="Times New Roman" w:eastAsia="Times New Roman" w:hAnsi="Times New Roman" w:cs="Times New Roman"/>
        </w:rPr>
        <w:t>indicating a</w:t>
      </w:r>
      <w:r w:rsidR="00C76DC9">
        <w:rPr>
          <w:rFonts w:ascii="Times New Roman" w:eastAsia="Times New Roman" w:hAnsi="Times New Roman" w:cs="Times New Roman"/>
        </w:rPr>
        <w:t xml:space="preserve"> relevant finding for the current work, that language features influence on answers accuracy. </w:t>
      </w:r>
      <w:r w:rsidRPr="00405C4C">
        <w:rPr>
          <w:rFonts w:ascii="Times New Roman" w:eastAsia="Times New Roman" w:hAnsi="Times New Roman" w:cs="Times New Roman"/>
        </w:rPr>
        <w:t xml:space="preserve">Lexical frequency condition also showed significant effects </w:t>
      </w:r>
      <w:r w:rsidRPr="00405C4C">
        <w:rPr>
          <w:rFonts w:ascii="Times New Roman" w:eastAsia="Times New Roman" w:hAnsi="Times New Roman" w:cs="Times New Roman"/>
          <w:b/>
        </w:rPr>
        <w:t>(</w:t>
      </w:r>
      <w:r w:rsidRPr="00405C4C">
        <w:rPr>
          <w:rFonts w:ascii="Times New Roman" w:eastAsia="Times New Roman" w:hAnsi="Times New Roman" w:cs="Times New Roman"/>
        </w:rPr>
        <w:t>β = -</w:t>
      </w:r>
      <w:r w:rsidR="00E25DD6">
        <w:rPr>
          <w:rFonts w:ascii="Times New Roman" w:eastAsia="Times New Roman" w:hAnsi="Times New Roman" w:cs="Times New Roman"/>
        </w:rPr>
        <w:t>1</w:t>
      </w:r>
      <w:r w:rsidRPr="00405C4C">
        <w:rPr>
          <w:rFonts w:ascii="Times New Roman" w:eastAsia="Times New Roman" w:hAnsi="Times New Roman" w:cs="Times New Roman"/>
        </w:rPr>
        <w:t>.</w:t>
      </w:r>
      <w:r w:rsidR="00E25DD6">
        <w:rPr>
          <w:rFonts w:ascii="Times New Roman" w:eastAsia="Times New Roman" w:hAnsi="Times New Roman" w:cs="Times New Roman"/>
        </w:rPr>
        <w:t>41</w:t>
      </w:r>
      <w:r w:rsidRPr="00405C4C">
        <w:rPr>
          <w:rFonts w:ascii="Times New Roman" w:eastAsia="Times New Roman" w:hAnsi="Times New Roman" w:cs="Times New Roman"/>
        </w:rPr>
        <w:t>, SE = 0.</w:t>
      </w:r>
      <w:r w:rsidR="00E25DD6">
        <w:rPr>
          <w:rFonts w:ascii="Times New Roman" w:eastAsia="Times New Roman" w:hAnsi="Times New Roman" w:cs="Times New Roman"/>
        </w:rPr>
        <w:t>18</w:t>
      </w:r>
      <w:r w:rsidRPr="00405C4C">
        <w:rPr>
          <w:rFonts w:ascii="Times New Roman" w:eastAsia="Times New Roman" w:hAnsi="Times New Roman" w:cs="Times New Roman"/>
        </w:rPr>
        <w:t>, z = -</w:t>
      </w:r>
      <w:r w:rsidR="00E25DD6">
        <w:rPr>
          <w:rFonts w:ascii="Times New Roman" w:eastAsia="Times New Roman" w:hAnsi="Times New Roman" w:cs="Times New Roman"/>
        </w:rPr>
        <w:t>7</w:t>
      </w:r>
      <w:r w:rsidRPr="00405C4C">
        <w:rPr>
          <w:rFonts w:ascii="Times New Roman" w:eastAsia="Times New Roman" w:hAnsi="Times New Roman" w:cs="Times New Roman"/>
        </w:rPr>
        <w:t>.7</w:t>
      </w:r>
      <w:r w:rsidR="00E25DD6">
        <w:rPr>
          <w:rFonts w:ascii="Times New Roman" w:eastAsia="Times New Roman" w:hAnsi="Times New Roman" w:cs="Times New Roman"/>
        </w:rPr>
        <w:t>7</w:t>
      </w:r>
      <w:r w:rsidRPr="00405C4C">
        <w:rPr>
          <w:rFonts w:ascii="Times New Roman" w:eastAsia="Times New Roman" w:hAnsi="Times New Roman" w:cs="Times New Roman"/>
        </w:rPr>
        <w:t>, p &lt; 0.01)</w:t>
      </w:r>
      <w:r w:rsidR="00C76DC9">
        <w:rPr>
          <w:rFonts w:ascii="Times New Roman" w:eastAsia="Times New Roman" w:hAnsi="Times New Roman" w:cs="Times New Roman"/>
        </w:rPr>
        <w:t xml:space="preserve">, </w:t>
      </w:r>
      <w:r w:rsidR="00CF6790">
        <w:rPr>
          <w:rFonts w:ascii="Times New Roman" w:eastAsia="Times New Roman" w:hAnsi="Times New Roman" w:cs="Times New Roman"/>
        </w:rPr>
        <w:t>demonstrating</w:t>
      </w:r>
      <w:r w:rsidR="00C76DC9">
        <w:rPr>
          <w:rFonts w:ascii="Times New Roman" w:eastAsia="Times New Roman" w:hAnsi="Times New Roman" w:cs="Times New Roman"/>
        </w:rPr>
        <w:t xml:space="preserve"> that this condition had a task-effect, irrespectively the target language. </w:t>
      </w:r>
    </w:p>
    <w:p w14:paraId="4A6BC26C" w14:textId="6C3283C6" w:rsidR="006D35DE" w:rsidRPr="00FA0D89" w:rsidRDefault="006D35DE">
      <w:pPr>
        <w:spacing w:line="480" w:lineRule="auto"/>
        <w:rPr>
          <w:rFonts w:ascii="Times New Roman" w:eastAsia="Times New Roman" w:hAnsi="Times New Roman" w:cs="Times New Roman"/>
          <w:i/>
          <w:iCs/>
        </w:rPr>
      </w:pPr>
      <w:r w:rsidRPr="00FA0D89">
        <w:rPr>
          <w:rFonts w:ascii="Times New Roman" w:eastAsia="Times New Roman" w:hAnsi="Times New Roman" w:cs="Times New Roman"/>
          <w:i/>
          <w:iCs/>
        </w:rPr>
        <w:t xml:space="preserve">Adjective agreement comprehension forced-choice task. </w:t>
      </w:r>
    </w:p>
    <w:p w14:paraId="6FB2CC95" w14:textId="45589C46" w:rsidR="0074450E" w:rsidRPr="00FA0D89" w:rsidRDefault="0074450E">
      <w:pPr>
        <w:spacing w:line="480" w:lineRule="auto"/>
        <w:rPr>
          <w:rFonts w:ascii="Times New Roman" w:eastAsia="Times New Roman" w:hAnsi="Times New Roman" w:cs="Times New Roman"/>
          <w:i/>
          <w:iCs/>
        </w:rPr>
      </w:pPr>
      <w:r w:rsidRPr="00FA0D89">
        <w:rPr>
          <w:rFonts w:ascii="Times New Roman" w:eastAsia="Times New Roman" w:hAnsi="Times New Roman" w:cs="Times New Roman"/>
          <w:i/>
          <w:iCs/>
        </w:rPr>
        <w:t xml:space="preserve"> </w:t>
      </w:r>
      <w:r w:rsidR="00AE63D0">
        <w:rPr>
          <w:rFonts w:ascii="Times New Roman" w:eastAsia="Times New Roman" w:hAnsi="Times New Roman" w:cs="Times New Roman"/>
          <w:i/>
          <w:iCs/>
        </w:rPr>
        <w:t>M</w:t>
      </w:r>
      <w:r w:rsidRPr="00FA0D89">
        <w:rPr>
          <w:rFonts w:ascii="Times New Roman" w:eastAsia="Times New Roman" w:hAnsi="Times New Roman" w:cs="Times New Roman"/>
          <w:i/>
          <w:iCs/>
        </w:rPr>
        <w:t>ethod</w:t>
      </w:r>
    </w:p>
    <w:p w14:paraId="75517CD0" w14:textId="70686335" w:rsidR="00EB1A9A" w:rsidRPr="005D3071" w:rsidRDefault="006D35DE">
      <w:pPr>
        <w:spacing w:line="480" w:lineRule="auto"/>
        <w:rPr>
          <w:rFonts w:ascii="Times New Roman" w:eastAsia="Times New Roman" w:hAnsi="Times New Roman" w:cs="Times New Roman"/>
        </w:rPr>
      </w:pPr>
      <w:r w:rsidRPr="005D3071">
        <w:rPr>
          <w:rFonts w:ascii="Times New Roman" w:eastAsia="Times New Roman" w:hAnsi="Times New Roman" w:cs="Times New Roman"/>
        </w:rPr>
        <w:t xml:space="preserve">The goal of this task was the same than the adjective- agreement FCT, however this </w:t>
      </w:r>
      <w:r w:rsidRPr="00FA0D89">
        <w:rPr>
          <w:rFonts w:ascii="Times New Roman" w:hAnsi="Times New Roman" w:cs="Times New Roman"/>
        </w:rPr>
        <w:t>task provide</w:t>
      </w:r>
      <w:r w:rsidR="0074450E" w:rsidRPr="00FA0D89">
        <w:rPr>
          <w:rFonts w:ascii="Times New Roman" w:hAnsi="Times New Roman" w:cs="Times New Roman"/>
        </w:rPr>
        <w:t>d</w:t>
      </w:r>
      <w:r w:rsidRPr="00FA0D89">
        <w:rPr>
          <w:rFonts w:ascii="Times New Roman" w:hAnsi="Times New Roman" w:cs="Times New Roman"/>
        </w:rPr>
        <w:t xml:space="preserve"> via comprehension rather than production, whether gender features </w:t>
      </w:r>
      <w:r w:rsidR="0074450E" w:rsidRPr="00FA0D89">
        <w:rPr>
          <w:rFonts w:ascii="Times New Roman" w:hAnsi="Times New Roman" w:cs="Times New Roman"/>
        </w:rPr>
        <w:t>were</w:t>
      </w:r>
      <w:r w:rsidRPr="00FA0D89">
        <w:rPr>
          <w:rFonts w:ascii="Times New Roman" w:hAnsi="Times New Roman" w:cs="Times New Roman"/>
        </w:rPr>
        <w:t xml:space="preserve"> present in learner grammars. </w:t>
      </w:r>
      <w:r w:rsidRPr="005D3071">
        <w:rPr>
          <w:rFonts w:ascii="Times New Roman" w:eastAsia="Times New Roman" w:hAnsi="Times New Roman" w:cs="Times New Roman"/>
        </w:rPr>
        <w:t xml:space="preserve"> The items in this task were the same as those in</w:t>
      </w:r>
      <w:sdt>
        <w:sdtPr>
          <w:rPr>
            <w:rFonts w:ascii="Times New Roman" w:hAnsi="Times New Roman" w:cs="Times New Roman"/>
          </w:rPr>
          <w:tag w:val="goog_rdk_217"/>
          <w:id w:val="116570709"/>
        </w:sdtPr>
        <w:sdtEndPr/>
        <w:sdtContent/>
      </w:sdt>
      <w:r w:rsidRPr="00FA0D89">
        <w:rPr>
          <w:rFonts w:ascii="Times New Roman" w:eastAsia="Times New Roman" w:hAnsi="Times New Roman" w:cs="Times New Roman"/>
        </w:rPr>
        <w:t xml:space="preserve"> the EPT. </w:t>
      </w:r>
      <w:r w:rsidR="00EB1A9A" w:rsidRPr="005D3071">
        <w:rPr>
          <w:rFonts w:ascii="Times New Roman" w:eastAsia="Times New Roman" w:hAnsi="Times New Roman" w:cs="Times New Roman"/>
        </w:rPr>
        <w:t xml:space="preserve">In the Spanish version, participants were presented with a written sentence containing a gendered article </w:t>
      </w:r>
      <w:r w:rsidR="00211649" w:rsidRPr="005D3071">
        <w:rPr>
          <w:rFonts w:ascii="Times New Roman" w:eastAsia="Times New Roman" w:hAnsi="Times New Roman" w:cs="Times New Roman"/>
        </w:rPr>
        <w:t>+</w:t>
      </w:r>
      <w:r w:rsidR="00EB1A9A" w:rsidRPr="005D3071">
        <w:rPr>
          <w:rFonts w:ascii="Times New Roman" w:eastAsia="Times New Roman" w:hAnsi="Times New Roman" w:cs="Times New Roman"/>
        </w:rPr>
        <w:t xml:space="preserve"> an opaque noun</w:t>
      </w:r>
      <w:r w:rsidR="00211649" w:rsidRPr="005D3071">
        <w:rPr>
          <w:rFonts w:ascii="Times New Roman" w:eastAsia="Times New Roman" w:hAnsi="Times New Roman" w:cs="Times New Roman"/>
        </w:rPr>
        <w:t xml:space="preserve"> construction.</w:t>
      </w:r>
      <w:r w:rsidR="00EB1A9A" w:rsidRPr="005D3071">
        <w:rPr>
          <w:rFonts w:ascii="Times New Roman" w:eastAsia="Times New Roman" w:hAnsi="Times New Roman" w:cs="Times New Roman"/>
        </w:rPr>
        <w:t xml:space="preserve"> In the Hebrew </w:t>
      </w:r>
      <w:r w:rsidR="00211649" w:rsidRPr="005D3071">
        <w:rPr>
          <w:rFonts w:ascii="Times New Roman" w:eastAsia="Times New Roman" w:hAnsi="Times New Roman" w:cs="Times New Roman"/>
        </w:rPr>
        <w:t>version, learners</w:t>
      </w:r>
      <w:r w:rsidR="00EB1A9A" w:rsidRPr="005D3071">
        <w:rPr>
          <w:rFonts w:ascii="Times New Roman" w:eastAsia="Times New Roman" w:hAnsi="Times New Roman" w:cs="Times New Roman"/>
        </w:rPr>
        <w:t xml:space="preserve"> read a genderless article + gender marked </w:t>
      </w:r>
      <w:r w:rsidR="00211649" w:rsidRPr="005D3071">
        <w:rPr>
          <w:rFonts w:ascii="Times New Roman" w:eastAsia="Times New Roman" w:hAnsi="Times New Roman" w:cs="Times New Roman"/>
        </w:rPr>
        <w:t>noun, together</w:t>
      </w:r>
      <w:r w:rsidR="00EB1A9A" w:rsidRPr="005D3071">
        <w:rPr>
          <w:rFonts w:ascii="Times New Roman" w:eastAsia="Times New Roman" w:hAnsi="Times New Roman" w:cs="Times New Roman"/>
        </w:rPr>
        <w:t xml:space="preserve"> with a choice of two adjectives with gender marked. </w:t>
      </w:r>
      <w:r w:rsidR="00211649" w:rsidRPr="005D3071">
        <w:rPr>
          <w:rFonts w:ascii="Times New Roman" w:eastAsia="Times New Roman" w:hAnsi="Times New Roman" w:cs="Times New Roman"/>
        </w:rPr>
        <w:t>For example:</w:t>
      </w:r>
    </w:p>
    <w:p w14:paraId="6C15FD52" w14:textId="559B1042" w:rsidR="00211649" w:rsidRDefault="00211649">
      <w:pPr>
        <w:spacing w:line="480" w:lineRule="auto"/>
        <w:rPr>
          <w:rFonts w:ascii="Times New Roman" w:eastAsia="Times New Roman" w:hAnsi="Times New Roman" w:cs="Times New Roman"/>
        </w:rPr>
      </w:pPr>
      <w:bookmarkStart w:id="223" w:name="_Hlk70083864"/>
      <w:r>
        <w:rPr>
          <w:rFonts w:ascii="Times New Roman" w:eastAsia="Times New Roman" w:hAnsi="Times New Roman" w:cs="Times New Roman"/>
        </w:rPr>
        <w:t xml:space="preserve">Figure </w:t>
      </w:r>
      <w:r w:rsidR="003D5A03">
        <w:rPr>
          <w:rFonts w:ascii="Times New Roman" w:eastAsia="Times New Roman" w:hAnsi="Times New Roman" w:cs="Times New Roman"/>
        </w:rPr>
        <w:t>5</w:t>
      </w:r>
      <w:ins w:id="224" w:author="Jennifer Rosanna Markovits Rojas" w:date="2021-04-23T15:23:00Z">
        <w:r w:rsidR="00A17E7E">
          <w:rPr>
            <w:rFonts w:ascii="Times New Roman" w:eastAsia="Times New Roman" w:hAnsi="Times New Roman" w:cs="Times New Roman"/>
          </w:rPr>
          <w:t xml:space="preserve">. </w:t>
        </w:r>
      </w:ins>
      <w:del w:id="225" w:author="Jennifer Rosanna Markovits Rojas" w:date="2021-04-23T15:23:00Z">
        <w:r w:rsidR="003D5A03" w:rsidDel="00A17E7E">
          <w:rPr>
            <w:rFonts w:ascii="Times New Roman" w:eastAsia="Times New Roman" w:hAnsi="Times New Roman" w:cs="Times New Roman"/>
          </w:rPr>
          <w:delText xml:space="preserve">: </w:delText>
        </w:r>
      </w:del>
      <w:r w:rsidR="003D5A03">
        <w:rPr>
          <w:rFonts w:ascii="Times New Roman" w:eastAsia="Times New Roman" w:hAnsi="Times New Roman" w:cs="Times New Roman"/>
        </w:rPr>
        <w:t>FCT experimental tasks in each target language.</w:t>
      </w:r>
    </w:p>
    <w:bookmarkEnd w:id="223"/>
    <w:p w14:paraId="0E9D2EDB" w14:textId="603F058A" w:rsidR="00211649" w:rsidRDefault="00A17E7E">
      <w:pPr>
        <w:spacing w:line="480" w:lineRule="auto"/>
        <w:rPr>
          <w:rFonts w:ascii="Times New Roman" w:eastAsia="Times New Roman" w:hAnsi="Times New Roman" w:cs="Times New Roman"/>
        </w:rPr>
      </w:pPr>
      <w:r w:rsidRPr="00A17E7E">
        <w:rPr>
          <w:rFonts w:ascii="Times New Roman" w:eastAsia="Times New Roman" w:hAnsi="Times New Roman" w:cs="Times New Roman"/>
        </w:rPr>
        <w:lastRenderedPageBreak/>
        <w:t xml:space="preserve">&lt;Insert </w:t>
      </w:r>
      <w:r>
        <w:rPr>
          <w:rFonts w:ascii="Times New Roman" w:eastAsia="Times New Roman" w:hAnsi="Times New Roman" w:cs="Times New Roman"/>
        </w:rPr>
        <w:t>Figure</w:t>
      </w:r>
      <w:r w:rsidRPr="00A17E7E">
        <w:rPr>
          <w:rFonts w:ascii="Times New Roman" w:eastAsia="Times New Roman" w:hAnsi="Times New Roman" w:cs="Times New Roman"/>
        </w:rPr>
        <w:t xml:space="preserve"> </w:t>
      </w:r>
      <w:r>
        <w:rPr>
          <w:rFonts w:ascii="Times New Roman" w:eastAsia="Times New Roman" w:hAnsi="Times New Roman" w:cs="Times New Roman"/>
        </w:rPr>
        <w:t>5</w:t>
      </w:r>
      <w:r w:rsidRPr="00A17E7E">
        <w:rPr>
          <w:rFonts w:ascii="Times New Roman" w:eastAsia="Times New Roman" w:hAnsi="Times New Roman" w:cs="Times New Roman"/>
        </w:rPr>
        <w:t xml:space="preserve"> about here&gt;</w:t>
      </w:r>
      <w:del w:id="226" w:author="Jennifer Rosanna Markovits Rojas" w:date="2021-04-23T15:24:00Z">
        <w:r w:rsidR="003D5A03" w:rsidDel="00A17E7E">
          <w:rPr>
            <w:rFonts w:ascii="Times New Roman" w:eastAsia="Times New Roman" w:hAnsi="Times New Roman" w:cs="Times New Roman"/>
            <w:noProof/>
          </w:rPr>
          <w:drawing>
            <wp:anchor distT="0" distB="0" distL="114300" distR="114300" simplePos="0" relativeHeight="251679744" behindDoc="0" locked="0" layoutInCell="1" allowOverlap="1" wp14:anchorId="180A778C" wp14:editId="58865E20">
              <wp:simplePos x="0" y="0"/>
              <wp:positionH relativeFrom="column">
                <wp:posOffset>2451100</wp:posOffset>
              </wp:positionH>
              <wp:positionV relativeFrom="paragraph">
                <wp:posOffset>11430</wp:posOffset>
              </wp:positionV>
              <wp:extent cx="1452880" cy="9652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88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991" w:rsidDel="00A17E7E">
          <w:rPr>
            <w:rFonts w:ascii="Times New Roman" w:eastAsia="Times New Roman" w:hAnsi="Times New Roman" w:cs="Times New Roman"/>
            <w:noProof/>
          </w:rPr>
          <w:drawing>
            <wp:anchor distT="0" distB="0" distL="114300" distR="114300" simplePos="0" relativeHeight="251680768" behindDoc="0" locked="0" layoutInCell="1" allowOverlap="1" wp14:anchorId="0E6750B9" wp14:editId="76AED0EF">
              <wp:simplePos x="0" y="0"/>
              <wp:positionH relativeFrom="column">
                <wp:posOffset>69850</wp:posOffset>
              </wp:positionH>
              <wp:positionV relativeFrom="paragraph">
                <wp:posOffset>5080</wp:posOffset>
              </wp:positionV>
              <wp:extent cx="1543050" cy="10090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00901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905FFC8" w14:textId="6CC4700C" w:rsidR="00211649" w:rsidRPr="00EB1A9A" w:rsidDel="00A17E7E" w:rsidRDefault="00211649">
      <w:pPr>
        <w:spacing w:line="480" w:lineRule="auto"/>
        <w:rPr>
          <w:del w:id="227" w:author="Jennifer Rosanna Markovits Rojas" w:date="2021-04-23T15:25:00Z"/>
          <w:rFonts w:ascii="Times New Roman" w:eastAsia="Times New Roman" w:hAnsi="Times New Roman" w:cs="Times New Roman"/>
        </w:rPr>
      </w:pPr>
    </w:p>
    <w:p w14:paraId="790A6718" w14:textId="470B724C" w:rsidR="00971991" w:rsidDel="00A17E7E" w:rsidRDefault="00971991">
      <w:pPr>
        <w:spacing w:line="480" w:lineRule="auto"/>
        <w:rPr>
          <w:del w:id="228" w:author="Jennifer Rosanna Markovits Rojas" w:date="2021-04-23T15:25:00Z"/>
          <w:rFonts w:ascii="Times New Roman" w:eastAsia="Times New Roman" w:hAnsi="Times New Roman" w:cs="Times New Roman"/>
        </w:rPr>
      </w:pPr>
    </w:p>
    <w:p w14:paraId="64B44189" w14:textId="64FF8DF7" w:rsidR="00FE104D" w:rsidRPr="00FA0D89" w:rsidRDefault="0074450E">
      <w:pPr>
        <w:spacing w:line="480" w:lineRule="auto"/>
        <w:rPr>
          <w:rFonts w:ascii="Times New Roman" w:eastAsia="Times New Roman" w:hAnsi="Times New Roman" w:cs="Times New Roman"/>
          <w:bCs/>
          <w:i/>
          <w:iCs/>
        </w:rPr>
      </w:pPr>
      <w:del w:id="229" w:author="Jennifer Rosanna Markovits Rojas" w:date="2021-04-23T14:57:00Z">
        <w:r w:rsidRPr="00FA0D89" w:rsidDel="00AE63D0">
          <w:rPr>
            <w:rFonts w:ascii="Times New Roman" w:eastAsia="Times New Roman" w:hAnsi="Times New Roman" w:cs="Times New Roman"/>
            <w:bCs/>
            <w:i/>
            <w:iCs/>
          </w:rPr>
          <w:delText xml:space="preserve">b) </w:delText>
        </w:r>
      </w:del>
      <w:r w:rsidR="00FE104D" w:rsidRPr="00FA0D89">
        <w:rPr>
          <w:rFonts w:ascii="Times New Roman" w:eastAsia="Times New Roman" w:hAnsi="Times New Roman" w:cs="Times New Roman"/>
          <w:bCs/>
          <w:i/>
          <w:iCs/>
        </w:rPr>
        <w:t>Results</w:t>
      </w:r>
    </w:p>
    <w:p w14:paraId="6DD0615E" w14:textId="3DA3867E" w:rsidR="005C267E" w:rsidRDefault="00D603B7">
      <w:pPr>
        <w:spacing w:line="480" w:lineRule="auto"/>
        <w:rPr>
          <w:ins w:id="230" w:author="Jennifer Rosanna Markovits Rojas" w:date="2021-04-23T13:45:00Z"/>
          <w:rFonts w:ascii="Times New Roman" w:eastAsia="Times New Roman" w:hAnsi="Times New Roman" w:cs="Times New Roman"/>
          <w:bCs/>
        </w:rPr>
      </w:pPr>
      <w:r w:rsidRPr="005D3071">
        <w:rPr>
          <w:rFonts w:ascii="Times New Roman" w:eastAsia="Times New Roman" w:hAnsi="Times New Roman" w:cs="Times New Roman"/>
          <w:bCs/>
        </w:rPr>
        <w:t>Mean results across the four groups and frequency conditions were similar than EPT results. The main difference</w:t>
      </w:r>
      <w:r w:rsidR="00EA4120" w:rsidRPr="00FA0D89">
        <w:rPr>
          <w:rFonts w:ascii="Times New Roman" w:hAnsi="Times New Roman" w:cs="Times New Roman"/>
        </w:rPr>
        <w:t xml:space="preserve"> between EPT results was that</w:t>
      </w:r>
      <w:r w:rsidR="00520DC8" w:rsidRPr="005D3071">
        <w:rPr>
          <w:rFonts w:ascii="Times New Roman" w:eastAsia="Times New Roman" w:hAnsi="Times New Roman" w:cs="Times New Roman"/>
          <w:bCs/>
        </w:rPr>
        <w:t xml:space="preserve"> </w:t>
      </w:r>
      <w:r w:rsidR="00CF686D" w:rsidRPr="005D3071">
        <w:rPr>
          <w:rFonts w:ascii="Times New Roman" w:eastAsia="Times New Roman" w:hAnsi="Times New Roman" w:cs="Times New Roman"/>
          <w:bCs/>
        </w:rPr>
        <w:t>L2</w:t>
      </w:r>
      <w:r w:rsidR="00F23DA3" w:rsidRPr="005D3071">
        <w:rPr>
          <w:rFonts w:ascii="Times New Roman" w:eastAsia="Times New Roman" w:hAnsi="Times New Roman" w:cs="Times New Roman"/>
          <w:bCs/>
        </w:rPr>
        <w:t xml:space="preserve"> groups </w:t>
      </w:r>
      <w:r w:rsidR="00520DC8" w:rsidRPr="005D3071">
        <w:rPr>
          <w:rFonts w:ascii="Times New Roman" w:eastAsia="Times New Roman" w:hAnsi="Times New Roman" w:cs="Times New Roman"/>
          <w:bCs/>
        </w:rPr>
        <w:t xml:space="preserve">performed </w:t>
      </w:r>
      <w:r w:rsidR="00F23DA3" w:rsidRPr="005D3071">
        <w:rPr>
          <w:rFonts w:ascii="Times New Roman" w:eastAsia="Times New Roman" w:hAnsi="Times New Roman" w:cs="Times New Roman"/>
          <w:bCs/>
        </w:rPr>
        <w:t xml:space="preserve">above chance </w:t>
      </w:r>
      <w:r w:rsidR="00F23DA3" w:rsidRPr="005D3071">
        <w:rPr>
          <w:rFonts w:ascii="Times New Roman" w:eastAsia="Times New Roman" w:hAnsi="Times New Roman" w:cs="Times New Roman"/>
        </w:rPr>
        <w:t xml:space="preserve">(above the cross-sectional white line) </w:t>
      </w:r>
      <w:r w:rsidR="00F23DA3" w:rsidRPr="005D3071">
        <w:rPr>
          <w:rFonts w:ascii="Times New Roman" w:eastAsia="Times New Roman" w:hAnsi="Times New Roman" w:cs="Times New Roman"/>
          <w:bCs/>
        </w:rPr>
        <w:t xml:space="preserve">in </w:t>
      </w:r>
      <w:r w:rsidR="00AF7821" w:rsidRPr="005D3071">
        <w:rPr>
          <w:rFonts w:ascii="Times New Roman" w:eastAsia="Times New Roman" w:hAnsi="Times New Roman" w:cs="Times New Roman"/>
          <w:bCs/>
        </w:rPr>
        <w:t xml:space="preserve">low-frequency </w:t>
      </w:r>
      <w:r w:rsidR="002F78A3" w:rsidRPr="005D3071">
        <w:rPr>
          <w:rFonts w:ascii="Times New Roman" w:eastAsia="Times New Roman" w:hAnsi="Times New Roman" w:cs="Times New Roman"/>
          <w:bCs/>
        </w:rPr>
        <w:t>condition</w:t>
      </w:r>
      <w:r w:rsidR="00CF686D" w:rsidRPr="005D3071">
        <w:rPr>
          <w:rFonts w:ascii="Times New Roman" w:hAnsi="Times New Roman" w:cs="Times New Roman"/>
        </w:rPr>
        <w:t xml:space="preserve">. </w:t>
      </w:r>
      <w:r w:rsidR="00AF7821" w:rsidRPr="005D3071">
        <w:rPr>
          <w:rFonts w:ascii="Times New Roman" w:eastAsia="Times New Roman" w:hAnsi="Times New Roman" w:cs="Times New Roman"/>
          <w:bCs/>
        </w:rPr>
        <w:t xml:space="preserve">Figure 6 illustrate differences in frequency condition by </w:t>
      </w:r>
      <w:r w:rsidR="00717684" w:rsidRPr="005D3071">
        <w:rPr>
          <w:rFonts w:ascii="Times New Roman" w:eastAsia="Times New Roman" w:hAnsi="Times New Roman" w:cs="Times New Roman"/>
          <w:bCs/>
        </w:rPr>
        <w:t>group (</w:t>
      </w:r>
      <w:r w:rsidR="002F78A3" w:rsidRPr="005D3071">
        <w:rPr>
          <w:rFonts w:ascii="Times New Roman" w:eastAsia="Times New Roman" w:hAnsi="Times New Roman" w:cs="Times New Roman"/>
          <w:bCs/>
        </w:rPr>
        <w:t>L2ers at the left, L1ers, at the right)</w:t>
      </w:r>
    </w:p>
    <w:p w14:paraId="1C0154D9" w14:textId="75345502" w:rsidR="0037266A" w:rsidRPr="00FA0D89" w:rsidRDefault="0037266A">
      <w:pPr>
        <w:spacing w:line="480" w:lineRule="auto"/>
        <w:rPr>
          <w:rFonts w:ascii="Times New Roman" w:hAnsi="Times New Roman" w:cs="Times New Roman"/>
        </w:rPr>
      </w:pPr>
      <w:bookmarkStart w:id="231" w:name="_Hlk70084039"/>
      <w:r w:rsidRPr="00FA0D89">
        <w:rPr>
          <w:rFonts w:ascii="Times New Roman" w:hAnsi="Times New Roman" w:cs="Times New Roman"/>
        </w:rPr>
        <w:t>Figure 6. Proportion of accurate responses by frequency condition in FCT task</w:t>
      </w:r>
    </w:p>
    <w:bookmarkEnd w:id="231"/>
    <w:p w14:paraId="456B5B4D" w14:textId="697A8305" w:rsidR="00B70C27" w:rsidRPr="0037266A" w:rsidRDefault="00B70C27">
      <w:pPr>
        <w:spacing w:line="480" w:lineRule="auto"/>
        <w:rPr>
          <w:rFonts w:ascii="Times New Roman" w:eastAsia="Times New Roman" w:hAnsi="Times New Roman" w:cs="Times New Roman"/>
          <w:bCs/>
        </w:rPr>
      </w:pPr>
      <w:r w:rsidRPr="00FA0D89">
        <w:rPr>
          <w:rFonts w:ascii="Times New Roman" w:hAnsi="Times New Roman" w:cs="Times New Roman"/>
        </w:rPr>
        <w:t>&lt;Insert Figure 6 about here&gt;</w:t>
      </w:r>
    </w:p>
    <w:p w14:paraId="62163D68" w14:textId="7563A836" w:rsidR="002F78A3" w:rsidRDefault="00CF686D">
      <w:pPr>
        <w:spacing w:line="480" w:lineRule="auto"/>
        <w:rPr>
          <w:rFonts w:ascii="Times New Roman" w:eastAsia="Times New Roman" w:hAnsi="Times New Roman" w:cs="Times New Roman"/>
          <w:bCs/>
        </w:rPr>
      </w:pPr>
      <w:del w:id="232" w:author="Jennifer Rosanna Markovits Rojas" w:date="2021-04-23T15:26:00Z">
        <w:r w:rsidDel="0037266A">
          <w:rPr>
            <w:rFonts w:ascii="Times New Roman" w:eastAsia="Times New Roman" w:hAnsi="Times New Roman" w:cs="Times New Roman"/>
            <w:bCs/>
            <w:noProof/>
          </w:rPr>
          <w:drawing>
            <wp:inline distT="0" distB="0" distL="0" distR="0" wp14:anchorId="3E50A208" wp14:editId="0B3904B3">
              <wp:extent cx="4862403"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1481" cy="2417505"/>
                      </a:xfrm>
                      <a:prstGeom prst="rect">
                        <a:avLst/>
                      </a:prstGeom>
                      <a:noFill/>
                      <a:ln>
                        <a:noFill/>
                      </a:ln>
                    </pic:spPr>
                  </pic:pic>
                </a:graphicData>
              </a:graphic>
            </wp:inline>
          </w:drawing>
        </w:r>
      </w:del>
    </w:p>
    <w:p w14:paraId="65189DCD" w14:textId="7A165833" w:rsidR="00454BD2" w:rsidRDefault="00F22569">
      <w:pPr>
        <w:spacing w:line="480" w:lineRule="auto"/>
        <w:rPr>
          <w:rFonts w:ascii="Times New Roman" w:eastAsia="Times New Roman" w:hAnsi="Times New Roman" w:cs="Times New Roman"/>
          <w:bCs/>
        </w:rPr>
      </w:pPr>
      <w:r>
        <w:rPr>
          <w:rFonts w:ascii="Times New Roman" w:eastAsia="Times New Roman" w:hAnsi="Times New Roman" w:cs="Times New Roman"/>
          <w:bCs/>
        </w:rPr>
        <w:t>Regarding high frequency condition L2SP</w:t>
      </w:r>
      <w:r w:rsidR="00033F6C">
        <w:rPr>
          <w:rFonts w:ascii="Times New Roman" w:eastAsia="Times New Roman" w:hAnsi="Times New Roman" w:cs="Times New Roman"/>
          <w:bCs/>
        </w:rPr>
        <w:t xml:space="preserve"> </w:t>
      </w:r>
      <w:r>
        <w:rPr>
          <w:rFonts w:ascii="Times New Roman" w:eastAsia="Times New Roman" w:hAnsi="Times New Roman" w:cs="Times New Roman"/>
          <w:bCs/>
        </w:rPr>
        <w:t>mean was higher</w:t>
      </w:r>
      <w:r w:rsidR="00033F6C">
        <w:rPr>
          <w:rFonts w:ascii="Times New Roman" w:eastAsia="Times New Roman" w:hAnsi="Times New Roman" w:cs="Times New Roman"/>
          <w:bCs/>
        </w:rPr>
        <w:t xml:space="preserve"> </w:t>
      </w:r>
      <w:r w:rsidR="00033F6C" w:rsidRPr="002F78A3">
        <w:rPr>
          <w:rFonts w:ascii="Times New Roman" w:eastAsia="Times New Roman" w:hAnsi="Times New Roman" w:cs="Times New Roman"/>
          <w:bCs/>
        </w:rPr>
        <w:t>(M = 0.</w:t>
      </w:r>
      <w:r w:rsidR="006B4BC5">
        <w:rPr>
          <w:rFonts w:ascii="Times New Roman" w:eastAsia="Times New Roman" w:hAnsi="Times New Roman" w:cs="Times New Roman"/>
          <w:bCs/>
        </w:rPr>
        <w:t>83</w:t>
      </w:r>
      <w:r w:rsidR="00033F6C" w:rsidRPr="002F78A3">
        <w:rPr>
          <w:rFonts w:ascii="Times New Roman" w:eastAsia="Times New Roman" w:hAnsi="Times New Roman" w:cs="Times New Roman"/>
          <w:bCs/>
        </w:rPr>
        <w:t>; SD = 0.3</w:t>
      </w:r>
      <w:r w:rsidR="00033F6C">
        <w:rPr>
          <w:rFonts w:ascii="Times New Roman" w:eastAsia="Times New Roman" w:hAnsi="Times New Roman" w:cs="Times New Roman"/>
          <w:bCs/>
        </w:rPr>
        <w:t>9</w:t>
      </w:r>
      <w:r w:rsidR="00F522BF" w:rsidRPr="002F78A3">
        <w:rPr>
          <w:rFonts w:ascii="Times New Roman" w:eastAsia="Times New Roman" w:hAnsi="Times New Roman" w:cs="Times New Roman"/>
          <w:bCs/>
        </w:rPr>
        <w:t xml:space="preserve">) </w:t>
      </w:r>
      <w:r w:rsidR="00F522BF">
        <w:rPr>
          <w:rFonts w:ascii="Times New Roman" w:eastAsia="Times New Roman" w:hAnsi="Times New Roman" w:cs="Times New Roman"/>
          <w:bCs/>
        </w:rPr>
        <w:t>than</w:t>
      </w:r>
      <w:r>
        <w:rPr>
          <w:rFonts w:ascii="Times New Roman" w:eastAsia="Times New Roman" w:hAnsi="Times New Roman" w:cs="Times New Roman"/>
          <w:bCs/>
        </w:rPr>
        <w:t xml:space="preserve"> L2HB mean </w:t>
      </w:r>
      <w:r w:rsidRPr="002F78A3">
        <w:rPr>
          <w:rFonts w:ascii="Times New Roman" w:eastAsia="Times New Roman" w:hAnsi="Times New Roman" w:cs="Times New Roman"/>
          <w:bCs/>
        </w:rPr>
        <w:t>(M = 0.</w:t>
      </w:r>
      <w:r w:rsidR="006B4BC5">
        <w:rPr>
          <w:rFonts w:ascii="Times New Roman" w:eastAsia="Times New Roman" w:hAnsi="Times New Roman" w:cs="Times New Roman"/>
          <w:bCs/>
        </w:rPr>
        <w:t>76</w:t>
      </w:r>
      <w:r w:rsidRPr="002F78A3">
        <w:rPr>
          <w:rFonts w:ascii="Times New Roman" w:eastAsia="Times New Roman" w:hAnsi="Times New Roman" w:cs="Times New Roman"/>
          <w:bCs/>
        </w:rPr>
        <w:t>; SD = 0.49)</w:t>
      </w:r>
      <w:r>
        <w:rPr>
          <w:rFonts w:ascii="Times New Roman" w:eastAsia="Times New Roman" w:hAnsi="Times New Roman" w:cs="Times New Roman"/>
          <w:bCs/>
        </w:rPr>
        <w:t xml:space="preserve">, </w:t>
      </w:r>
      <w:r w:rsidR="006B4BC5">
        <w:rPr>
          <w:rFonts w:ascii="Times New Roman" w:eastAsia="Times New Roman" w:hAnsi="Times New Roman" w:cs="Times New Roman"/>
          <w:bCs/>
        </w:rPr>
        <w:t>a</w:t>
      </w:r>
      <w:r>
        <w:rPr>
          <w:rFonts w:ascii="Times New Roman" w:eastAsia="Times New Roman" w:hAnsi="Times New Roman" w:cs="Times New Roman"/>
          <w:bCs/>
        </w:rPr>
        <w:t xml:space="preserve">like </w:t>
      </w:r>
      <w:r w:rsidR="00033F6C">
        <w:rPr>
          <w:rFonts w:ascii="Times New Roman" w:eastAsia="Times New Roman" w:hAnsi="Times New Roman" w:cs="Times New Roman"/>
          <w:bCs/>
        </w:rPr>
        <w:t xml:space="preserve">low-frequency condition, where L2HB results were </w:t>
      </w:r>
      <w:del w:id="233" w:author="Jennifer Rosanna Markovits Rojas" w:date="2021-04-23T11:20:00Z">
        <w:r w:rsidR="006B4BC5" w:rsidDel="005D3071">
          <w:rPr>
            <w:rFonts w:ascii="Times New Roman" w:eastAsia="Times New Roman" w:hAnsi="Times New Roman" w:cs="Times New Roman"/>
            <w:bCs/>
          </w:rPr>
          <w:delText>lower</w:delText>
        </w:r>
        <w:r w:rsidR="00033F6C" w:rsidDel="005D3071">
          <w:rPr>
            <w:rFonts w:ascii="Times New Roman" w:eastAsia="Times New Roman" w:hAnsi="Times New Roman" w:cs="Times New Roman"/>
            <w:bCs/>
          </w:rPr>
          <w:delText xml:space="preserve">  </w:delText>
        </w:r>
        <w:r w:rsidR="00033F6C" w:rsidRPr="00033F6C" w:rsidDel="005D3071">
          <w:rPr>
            <w:rFonts w:ascii="Times New Roman" w:eastAsia="Times New Roman" w:hAnsi="Times New Roman" w:cs="Times New Roman"/>
            <w:bCs/>
          </w:rPr>
          <w:delText>(</w:delText>
        </w:r>
      </w:del>
      <w:ins w:id="234" w:author="Jennifer Rosanna Markovits Rojas" w:date="2021-04-23T11:20:00Z">
        <w:r w:rsidR="005D3071">
          <w:rPr>
            <w:rFonts w:ascii="Times New Roman" w:eastAsia="Times New Roman" w:hAnsi="Times New Roman" w:cs="Times New Roman"/>
            <w:bCs/>
          </w:rPr>
          <w:t>lower (</w:t>
        </w:r>
      </w:ins>
      <w:r w:rsidR="00033F6C" w:rsidRPr="00033F6C">
        <w:rPr>
          <w:rFonts w:ascii="Times New Roman" w:eastAsia="Times New Roman" w:hAnsi="Times New Roman" w:cs="Times New Roman"/>
          <w:bCs/>
        </w:rPr>
        <w:t>M = 0.</w:t>
      </w:r>
      <w:r w:rsidR="006B4BC5">
        <w:rPr>
          <w:rFonts w:ascii="Times New Roman" w:eastAsia="Times New Roman" w:hAnsi="Times New Roman" w:cs="Times New Roman"/>
          <w:bCs/>
        </w:rPr>
        <w:t>59</w:t>
      </w:r>
      <w:r w:rsidR="00033F6C" w:rsidRPr="00033F6C">
        <w:rPr>
          <w:rFonts w:ascii="Times New Roman" w:eastAsia="Times New Roman" w:hAnsi="Times New Roman" w:cs="Times New Roman"/>
          <w:bCs/>
        </w:rPr>
        <w:t>; SD = 0.43)</w:t>
      </w:r>
      <w:r w:rsidR="00033F6C">
        <w:rPr>
          <w:rFonts w:ascii="Times New Roman" w:eastAsia="Times New Roman" w:hAnsi="Times New Roman" w:cs="Times New Roman"/>
          <w:bCs/>
        </w:rPr>
        <w:t xml:space="preserve"> </w:t>
      </w:r>
      <w:r w:rsidR="006B4BC5">
        <w:rPr>
          <w:rFonts w:ascii="Times New Roman" w:eastAsia="Times New Roman" w:hAnsi="Times New Roman" w:cs="Times New Roman"/>
          <w:bCs/>
        </w:rPr>
        <w:t xml:space="preserve">than </w:t>
      </w:r>
      <w:r w:rsidR="00033F6C">
        <w:rPr>
          <w:rFonts w:ascii="Times New Roman" w:eastAsia="Times New Roman" w:hAnsi="Times New Roman" w:cs="Times New Roman"/>
          <w:bCs/>
        </w:rPr>
        <w:t>L2SP results</w:t>
      </w:r>
      <w:r w:rsidR="006B4BC5">
        <w:rPr>
          <w:rFonts w:ascii="Times New Roman" w:eastAsia="Times New Roman" w:hAnsi="Times New Roman" w:cs="Times New Roman"/>
          <w:bCs/>
        </w:rPr>
        <w:t xml:space="preserve"> </w:t>
      </w:r>
      <w:r w:rsidR="00033F6C" w:rsidRPr="00033F6C">
        <w:rPr>
          <w:rFonts w:ascii="Times New Roman" w:eastAsia="Times New Roman" w:hAnsi="Times New Roman" w:cs="Times New Roman"/>
          <w:bCs/>
        </w:rPr>
        <w:t>(M = 0.</w:t>
      </w:r>
      <w:r w:rsidR="006B4BC5">
        <w:rPr>
          <w:rFonts w:ascii="Times New Roman" w:eastAsia="Times New Roman" w:hAnsi="Times New Roman" w:cs="Times New Roman"/>
          <w:bCs/>
        </w:rPr>
        <w:t>70</w:t>
      </w:r>
      <w:r w:rsidR="00033F6C" w:rsidRPr="00033F6C">
        <w:rPr>
          <w:rFonts w:ascii="Times New Roman" w:eastAsia="Times New Roman" w:hAnsi="Times New Roman" w:cs="Times New Roman"/>
          <w:bCs/>
        </w:rPr>
        <w:t>; SD = 0.46)</w:t>
      </w:r>
      <w:r w:rsidR="002F78A3" w:rsidRPr="002F78A3">
        <w:rPr>
          <w:rFonts w:ascii="Times New Roman" w:eastAsia="Times New Roman" w:hAnsi="Times New Roman" w:cs="Times New Roman"/>
          <w:bCs/>
        </w:rPr>
        <w:t xml:space="preserve">. </w:t>
      </w:r>
      <w:r w:rsidR="00454BD2">
        <w:rPr>
          <w:rFonts w:ascii="Times New Roman" w:eastAsia="Times New Roman" w:hAnsi="Times New Roman" w:cs="Times New Roman"/>
          <w:bCs/>
        </w:rPr>
        <w:t xml:space="preserve"> </w:t>
      </w:r>
      <w:r w:rsidR="006B4BC5">
        <w:rPr>
          <w:rFonts w:ascii="Times New Roman" w:eastAsia="Times New Roman" w:hAnsi="Times New Roman" w:cs="Times New Roman"/>
          <w:bCs/>
        </w:rPr>
        <w:t>Li</w:t>
      </w:r>
      <w:r w:rsidR="00454BD2">
        <w:rPr>
          <w:rFonts w:ascii="Times New Roman" w:eastAsia="Times New Roman" w:hAnsi="Times New Roman" w:cs="Times New Roman"/>
          <w:bCs/>
        </w:rPr>
        <w:t xml:space="preserve">ke the previous task, </w:t>
      </w:r>
      <w:r w:rsidR="00454BD2" w:rsidRPr="00033F6C">
        <w:rPr>
          <w:rFonts w:ascii="Times New Roman" w:eastAsia="Times New Roman" w:hAnsi="Times New Roman" w:cs="Times New Roman"/>
          <w:bCs/>
        </w:rPr>
        <w:lastRenderedPageBreak/>
        <w:t>errors were exceedingly rare in the L1 group</w:t>
      </w:r>
      <w:r w:rsidR="00454BD2">
        <w:rPr>
          <w:rFonts w:ascii="Times New Roman" w:eastAsia="Times New Roman" w:hAnsi="Times New Roman" w:cs="Times New Roman"/>
          <w:bCs/>
        </w:rPr>
        <w:t>, showing a slight difference of L1SP group in high-frequency condition (</w:t>
      </w:r>
      <w:r w:rsidR="00454BD2" w:rsidRPr="00033F6C">
        <w:rPr>
          <w:rFonts w:ascii="Times New Roman" w:eastAsia="Times New Roman" w:hAnsi="Times New Roman" w:cs="Times New Roman"/>
          <w:bCs/>
        </w:rPr>
        <w:t xml:space="preserve">(M = </w:t>
      </w:r>
      <w:r w:rsidR="00454BD2">
        <w:rPr>
          <w:rFonts w:ascii="Times New Roman" w:eastAsia="Times New Roman" w:hAnsi="Times New Roman" w:cs="Times New Roman"/>
          <w:bCs/>
        </w:rPr>
        <w:t>98</w:t>
      </w:r>
      <w:r w:rsidR="00454BD2" w:rsidRPr="00033F6C">
        <w:rPr>
          <w:rFonts w:ascii="Times New Roman" w:eastAsia="Times New Roman" w:hAnsi="Times New Roman" w:cs="Times New Roman"/>
          <w:bCs/>
        </w:rPr>
        <w:t xml:space="preserve">; SD = </w:t>
      </w:r>
      <w:r w:rsidR="00454BD2">
        <w:rPr>
          <w:rFonts w:ascii="Times New Roman" w:eastAsia="Times New Roman" w:hAnsi="Times New Roman" w:cs="Times New Roman"/>
          <w:bCs/>
        </w:rPr>
        <w:t>12</w:t>
      </w:r>
      <w:r w:rsidR="00454BD2" w:rsidRPr="00033F6C">
        <w:rPr>
          <w:rFonts w:ascii="Times New Roman" w:eastAsia="Times New Roman" w:hAnsi="Times New Roman" w:cs="Times New Roman"/>
          <w:bCs/>
        </w:rPr>
        <w:t>)</w:t>
      </w:r>
      <w:r w:rsidR="00454BD2">
        <w:rPr>
          <w:rFonts w:ascii="Times New Roman" w:eastAsia="Times New Roman" w:hAnsi="Times New Roman" w:cs="Times New Roman"/>
          <w:bCs/>
        </w:rPr>
        <w:t xml:space="preserve"> over L1HB group </w:t>
      </w:r>
      <w:r w:rsidR="00454BD2" w:rsidRPr="00033F6C">
        <w:rPr>
          <w:rFonts w:ascii="Times New Roman" w:eastAsia="Times New Roman" w:hAnsi="Times New Roman" w:cs="Times New Roman"/>
          <w:bCs/>
        </w:rPr>
        <w:t>(M = 0.</w:t>
      </w:r>
      <w:r w:rsidR="00454BD2">
        <w:rPr>
          <w:rFonts w:ascii="Times New Roman" w:eastAsia="Times New Roman" w:hAnsi="Times New Roman" w:cs="Times New Roman"/>
          <w:bCs/>
        </w:rPr>
        <w:t>96</w:t>
      </w:r>
      <w:r w:rsidR="00454BD2" w:rsidRPr="00033F6C">
        <w:rPr>
          <w:rFonts w:ascii="Times New Roman" w:eastAsia="Times New Roman" w:hAnsi="Times New Roman" w:cs="Times New Roman"/>
          <w:bCs/>
        </w:rPr>
        <w:t>; SD = 0.</w:t>
      </w:r>
      <w:r w:rsidR="00454BD2">
        <w:rPr>
          <w:rFonts w:ascii="Times New Roman" w:eastAsia="Times New Roman" w:hAnsi="Times New Roman" w:cs="Times New Roman"/>
          <w:bCs/>
        </w:rPr>
        <w:t>18</w:t>
      </w:r>
      <w:r w:rsidR="00454BD2" w:rsidRPr="00033F6C">
        <w:rPr>
          <w:rFonts w:ascii="Times New Roman" w:eastAsia="Times New Roman" w:hAnsi="Times New Roman" w:cs="Times New Roman"/>
          <w:bCs/>
        </w:rPr>
        <w:t>).</w:t>
      </w:r>
      <w:r w:rsidR="00454BD2">
        <w:rPr>
          <w:rFonts w:ascii="Times New Roman" w:eastAsia="Times New Roman" w:hAnsi="Times New Roman" w:cs="Times New Roman"/>
          <w:bCs/>
        </w:rPr>
        <w:t xml:space="preserve"> In low- frequency condition, </w:t>
      </w:r>
      <w:r w:rsidR="00717684">
        <w:rPr>
          <w:rFonts w:ascii="Times New Roman" w:eastAsia="Times New Roman" w:hAnsi="Times New Roman" w:cs="Times New Roman"/>
          <w:bCs/>
        </w:rPr>
        <w:t xml:space="preserve">native </w:t>
      </w:r>
      <w:r w:rsidR="00454BD2">
        <w:rPr>
          <w:rFonts w:ascii="Times New Roman" w:eastAsia="Times New Roman" w:hAnsi="Times New Roman" w:cs="Times New Roman"/>
          <w:bCs/>
        </w:rPr>
        <w:t>Hebrew speakers results (</w:t>
      </w:r>
      <w:r w:rsidR="00454BD2" w:rsidRPr="002F78A3">
        <w:rPr>
          <w:rFonts w:ascii="Times New Roman" w:eastAsia="Times New Roman" w:hAnsi="Times New Roman" w:cs="Times New Roman"/>
          <w:bCs/>
        </w:rPr>
        <w:t>M = 0.9</w:t>
      </w:r>
      <w:r w:rsidR="00454BD2">
        <w:rPr>
          <w:rFonts w:ascii="Times New Roman" w:eastAsia="Times New Roman" w:hAnsi="Times New Roman" w:cs="Times New Roman"/>
          <w:bCs/>
        </w:rPr>
        <w:t>8</w:t>
      </w:r>
      <w:r w:rsidR="00454BD2" w:rsidRPr="002F78A3">
        <w:rPr>
          <w:rFonts w:ascii="Times New Roman" w:eastAsia="Times New Roman" w:hAnsi="Times New Roman" w:cs="Times New Roman"/>
          <w:bCs/>
        </w:rPr>
        <w:t>; SD = 0.1</w:t>
      </w:r>
      <w:r w:rsidR="00454BD2">
        <w:rPr>
          <w:rFonts w:ascii="Times New Roman" w:eastAsia="Times New Roman" w:hAnsi="Times New Roman" w:cs="Times New Roman"/>
          <w:bCs/>
        </w:rPr>
        <w:t>2</w:t>
      </w:r>
      <w:r w:rsidR="00454BD2" w:rsidRPr="002F78A3">
        <w:rPr>
          <w:rFonts w:ascii="Times New Roman" w:eastAsia="Times New Roman" w:hAnsi="Times New Roman" w:cs="Times New Roman"/>
          <w:bCs/>
        </w:rPr>
        <w:t xml:space="preserve">) </w:t>
      </w:r>
      <w:r w:rsidR="00454BD2">
        <w:rPr>
          <w:rFonts w:ascii="Times New Roman" w:eastAsia="Times New Roman" w:hAnsi="Times New Roman" w:cs="Times New Roman"/>
          <w:bCs/>
        </w:rPr>
        <w:t xml:space="preserve">and native Spanish speakers </w:t>
      </w:r>
      <w:r w:rsidR="006B4BC5">
        <w:rPr>
          <w:rFonts w:ascii="Times New Roman" w:eastAsia="Times New Roman" w:hAnsi="Times New Roman" w:cs="Times New Roman"/>
          <w:bCs/>
        </w:rPr>
        <w:t xml:space="preserve">results </w:t>
      </w:r>
      <w:r w:rsidR="006B4BC5" w:rsidRPr="00F522BF">
        <w:rPr>
          <w:rFonts w:ascii="Times New Roman" w:eastAsia="Times New Roman" w:hAnsi="Times New Roman" w:cs="Times New Roman"/>
          <w:bCs/>
        </w:rPr>
        <w:t>(</w:t>
      </w:r>
      <w:r w:rsidR="00454BD2" w:rsidRPr="00F522BF">
        <w:rPr>
          <w:rFonts w:ascii="Times New Roman" w:eastAsia="Times New Roman" w:hAnsi="Times New Roman" w:cs="Times New Roman"/>
          <w:bCs/>
        </w:rPr>
        <w:t>M = 0.98; SD = 0.1</w:t>
      </w:r>
      <w:r w:rsidR="00454BD2">
        <w:rPr>
          <w:rFonts w:ascii="Times New Roman" w:eastAsia="Times New Roman" w:hAnsi="Times New Roman" w:cs="Times New Roman"/>
          <w:bCs/>
        </w:rPr>
        <w:t>5</w:t>
      </w:r>
      <w:r w:rsidR="00454BD2" w:rsidRPr="00F522BF">
        <w:rPr>
          <w:rFonts w:ascii="Times New Roman" w:eastAsia="Times New Roman" w:hAnsi="Times New Roman" w:cs="Times New Roman"/>
          <w:bCs/>
        </w:rPr>
        <w:t>)</w:t>
      </w:r>
      <w:r w:rsidR="00454BD2">
        <w:rPr>
          <w:rFonts w:ascii="Times New Roman" w:eastAsia="Times New Roman" w:hAnsi="Times New Roman" w:cs="Times New Roman"/>
          <w:bCs/>
        </w:rPr>
        <w:t xml:space="preserve"> were similar. </w:t>
      </w:r>
    </w:p>
    <w:p w14:paraId="67C99ACD" w14:textId="7EFC1952" w:rsidR="006B4BC5" w:rsidRDefault="006B4BC5">
      <w:pPr>
        <w:spacing w:line="480" w:lineRule="auto"/>
      </w:pPr>
      <w:r>
        <w:rPr>
          <w:rFonts w:ascii="Times New Roman" w:eastAsia="Times New Roman" w:hAnsi="Times New Roman" w:cs="Times New Roman"/>
          <w:bCs/>
        </w:rPr>
        <w:t xml:space="preserve">These results support previous findings of </w:t>
      </w:r>
      <w:r w:rsidRPr="00405C4C">
        <w:rPr>
          <w:rFonts w:ascii="Times New Roman" w:hAnsi="Times New Roman" w:cs="Times New Roman"/>
        </w:rPr>
        <w:t xml:space="preserve">missing morphology production, indicating that even in cases where </w:t>
      </w:r>
      <w:r>
        <w:rPr>
          <w:rFonts w:ascii="Times New Roman" w:hAnsi="Times New Roman" w:cs="Times New Roman"/>
        </w:rPr>
        <w:t xml:space="preserve">surface </w:t>
      </w:r>
      <w:r w:rsidRPr="00405C4C">
        <w:rPr>
          <w:rFonts w:ascii="Times New Roman" w:hAnsi="Times New Roman" w:cs="Times New Roman"/>
        </w:rPr>
        <w:t>morphology is never acquired, it is still possible for the learner to determine the syntactic status of the linguistic structure in the target language (e.g., Lardiere</w:t>
      </w:r>
      <w:r>
        <w:rPr>
          <w:rFonts w:ascii="Times New Roman" w:hAnsi="Times New Roman" w:cs="Times New Roman"/>
        </w:rPr>
        <w:t>,</w:t>
      </w:r>
      <w:r w:rsidRPr="00405C4C">
        <w:rPr>
          <w:rFonts w:ascii="Times New Roman" w:hAnsi="Times New Roman" w:cs="Times New Roman"/>
        </w:rPr>
        <w:t>1998</w:t>
      </w:r>
      <w:r>
        <w:rPr>
          <w:rFonts w:ascii="Times New Roman" w:hAnsi="Times New Roman" w:cs="Times New Roman"/>
        </w:rPr>
        <w:t>;</w:t>
      </w:r>
      <w:r w:rsidRPr="00405C4C">
        <w:rPr>
          <w:rFonts w:ascii="Times New Roman" w:hAnsi="Times New Roman" w:cs="Times New Roman"/>
        </w:rPr>
        <w:t xml:space="preserve"> </w:t>
      </w:r>
      <w:proofErr w:type="spellStart"/>
      <w:r w:rsidRPr="00405C4C">
        <w:rPr>
          <w:rFonts w:ascii="Times New Roman" w:hAnsi="Times New Roman" w:cs="Times New Roman"/>
        </w:rPr>
        <w:t>Prévost</w:t>
      </w:r>
      <w:proofErr w:type="spellEnd"/>
      <w:r w:rsidRPr="00405C4C">
        <w:rPr>
          <w:rFonts w:ascii="Times New Roman" w:hAnsi="Times New Roman" w:cs="Times New Roman"/>
        </w:rPr>
        <w:t xml:space="preserve"> </w:t>
      </w:r>
      <w:r>
        <w:rPr>
          <w:rFonts w:ascii="Times New Roman" w:hAnsi="Times New Roman" w:cs="Times New Roman"/>
        </w:rPr>
        <w:t>and</w:t>
      </w:r>
      <w:r w:rsidRPr="00405C4C">
        <w:rPr>
          <w:rFonts w:ascii="Times New Roman" w:hAnsi="Times New Roman" w:cs="Times New Roman"/>
        </w:rPr>
        <w:t xml:space="preserve"> White</w:t>
      </w:r>
      <w:r>
        <w:rPr>
          <w:rFonts w:ascii="Times New Roman" w:hAnsi="Times New Roman" w:cs="Times New Roman"/>
        </w:rPr>
        <w:t>,</w:t>
      </w:r>
      <w:r w:rsidRPr="00405C4C">
        <w:rPr>
          <w:rFonts w:ascii="Times New Roman" w:hAnsi="Times New Roman" w:cs="Times New Roman"/>
        </w:rPr>
        <w:t xml:space="preserve"> 2000). </w:t>
      </w:r>
      <w:r>
        <w:rPr>
          <w:rFonts w:ascii="Times New Roman" w:hAnsi="Times New Roman" w:cs="Times New Roman"/>
        </w:rPr>
        <w:t>Nevertheless, mean differences in FCT results between L2ers indicate that type of morphology cue has an effect accessing to the grammatical knowledge.</w:t>
      </w:r>
    </w:p>
    <w:p w14:paraId="69BFE815" w14:textId="6E22C437" w:rsidR="005C267E" w:rsidRDefault="002F78A3">
      <w:pPr>
        <w:spacing w:line="480" w:lineRule="auto"/>
        <w:rPr>
          <w:rFonts w:ascii="Times New Roman" w:eastAsia="Times New Roman" w:hAnsi="Times New Roman" w:cs="Times New Roman"/>
          <w:bCs/>
        </w:rPr>
      </w:pPr>
      <w:r w:rsidRPr="002F78A3">
        <w:rPr>
          <w:rFonts w:ascii="Times New Roman" w:eastAsia="Times New Roman" w:hAnsi="Times New Roman" w:cs="Times New Roman"/>
          <w:bCs/>
        </w:rPr>
        <w:t xml:space="preserve">A GLMM was run to found whether the experiment results were affected by </w:t>
      </w:r>
      <w:r w:rsidR="00486437">
        <w:rPr>
          <w:rFonts w:ascii="Times New Roman" w:eastAsia="Times New Roman" w:hAnsi="Times New Roman" w:cs="Times New Roman"/>
          <w:bCs/>
        </w:rPr>
        <w:t xml:space="preserve">group, </w:t>
      </w:r>
      <w:proofErr w:type="gramStart"/>
      <w:r w:rsidR="00486437">
        <w:rPr>
          <w:rFonts w:ascii="Times New Roman" w:eastAsia="Times New Roman" w:hAnsi="Times New Roman" w:cs="Times New Roman"/>
          <w:bCs/>
        </w:rPr>
        <w:t>language</w:t>
      </w:r>
      <w:proofErr w:type="gramEnd"/>
      <w:r w:rsidR="00486437">
        <w:rPr>
          <w:rFonts w:ascii="Times New Roman" w:eastAsia="Times New Roman" w:hAnsi="Times New Roman" w:cs="Times New Roman"/>
          <w:bCs/>
        </w:rPr>
        <w:t xml:space="preserve"> and frequency condition. </w:t>
      </w:r>
      <w:r w:rsidRPr="002F78A3">
        <w:rPr>
          <w:rFonts w:ascii="Times New Roman" w:eastAsia="Times New Roman" w:hAnsi="Times New Roman" w:cs="Times New Roman"/>
          <w:bCs/>
        </w:rPr>
        <w:t xml:space="preserve">The model </w:t>
      </w:r>
      <w:r w:rsidR="00486437">
        <w:rPr>
          <w:rFonts w:ascii="Times New Roman" w:eastAsia="Times New Roman" w:hAnsi="Times New Roman" w:cs="Times New Roman"/>
          <w:bCs/>
        </w:rPr>
        <w:t xml:space="preserve">reinforced the results in descriptive statistics. </w:t>
      </w:r>
      <w:r w:rsidRPr="002F78A3">
        <w:rPr>
          <w:rFonts w:ascii="Times New Roman" w:eastAsia="Times New Roman" w:hAnsi="Times New Roman" w:cs="Times New Roman"/>
          <w:bCs/>
        </w:rPr>
        <w:t>A</w:t>
      </w:r>
      <w:r w:rsidR="00486437">
        <w:rPr>
          <w:rFonts w:ascii="Times New Roman" w:eastAsia="Times New Roman" w:hAnsi="Times New Roman" w:cs="Times New Roman"/>
          <w:bCs/>
        </w:rPr>
        <w:t>like EPT</w:t>
      </w:r>
      <w:r w:rsidRPr="002F78A3">
        <w:rPr>
          <w:rFonts w:ascii="Times New Roman" w:eastAsia="Times New Roman" w:hAnsi="Times New Roman" w:cs="Times New Roman"/>
          <w:bCs/>
        </w:rPr>
        <w:t xml:space="preserve"> significant main effect was found for </w:t>
      </w:r>
      <w:r w:rsidR="00486437">
        <w:rPr>
          <w:rFonts w:ascii="Times New Roman" w:eastAsia="Times New Roman" w:hAnsi="Times New Roman" w:cs="Times New Roman"/>
          <w:bCs/>
        </w:rPr>
        <w:t>group</w:t>
      </w:r>
      <w:r w:rsidRPr="002F78A3">
        <w:rPr>
          <w:rFonts w:ascii="Times New Roman" w:eastAsia="Times New Roman" w:hAnsi="Times New Roman" w:cs="Times New Roman"/>
          <w:bCs/>
        </w:rPr>
        <w:t xml:space="preserve"> condition (β = 3.11, SE = 0.52, z = 5.91, p &lt; 0.01)</w:t>
      </w:r>
      <w:r w:rsidR="00486437">
        <w:rPr>
          <w:rFonts w:ascii="Times New Roman" w:eastAsia="Times New Roman" w:hAnsi="Times New Roman" w:cs="Times New Roman"/>
          <w:bCs/>
        </w:rPr>
        <w:t xml:space="preserve">, </w:t>
      </w:r>
      <w:r w:rsidRPr="002F78A3">
        <w:rPr>
          <w:rFonts w:ascii="Times New Roman" w:eastAsia="Times New Roman" w:hAnsi="Times New Roman" w:cs="Times New Roman"/>
          <w:bCs/>
        </w:rPr>
        <w:t xml:space="preserve">language </w:t>
      </w:r>
      <w:r w:rsidR="00486437">
        <w:rPr>
          <w:rFonts w:ascii="Times New Roman" w:eastAsia="Times New Roman" w:hAnsi="Times New Roman" w:cs="Times New Roman"/>
          <w:bCs/>
        </w:rPr>
        <w:t xml:space="preserve">condition </w:t>
      </w:r>
      <w:r w:rsidRPr="002F78A3">
        <w:rPr>
          <w:rFonts w:ascii="Times New Roman" w:eastAsia="Times New Roman" w:hAnsi="Times New Roman" w:cs="Times New Roman"/>
          <w:bCs/>
        </w:rPr>
        <w:t xml:space="preserve">(β </w:t>
      </w:r>
      <w:r w:rsidR="00486437" w:rsidRPr="002F78A3">
        <w:rPr>
          <w:rFonts w:ascii="Times New Roman" w:eastAsia="Times New Roman" w:hAnsi="Times New Roman" w:cs="Times New Roman"/>
          <w:bCs/>
        </w:rPr>
        <w:t>= 3.11</w:t>
      </w:r>
      <w:r w:rsidRPr="002F78A3">
        <w:rPr>
          <w:rFonts w:ascii="Times New Roman" w:eastAsia="Times New Roman" w:hAnsi="Times New Roman" w:cs="Times New Roman"/>
          <w:bCs/>
        </w:rPr>
        <w:t>, SE = 0.52, z = 5.91, p &lt; 0,01)</w:t>
      </w:r>
      <w:r w:rsidR="00486437">
        <w:rPr>
          <w:rFonts w:ascii="Times New Roman" w:eastAsia="Times New Roman" w:hAnsi="Times New Roman" w:cs="Times New Roman"/>
          <w:bCs/>
        </w:rPr>
        <w:t xml:space="preserve"> and lexical frequency condition</w:t>
      </w:r>
      <w:r w:rsidRPr="002F78A3">
        <w:rPr>
          <w:rFonts w:ascii="Times New Roman" w:eastAsia="Times New Roman" w:hAnsi="Times New Roman" w:cs="Times New Roman"/>
          <w:bCs/>
        </w:rPr>
        <w:t xml:space="preserve"> (β = -1.90, SE = 0.27, z = -6.83, p &lt; 0.01)</w:t>
      </w:r>
      <w:r w:rsidR="00486437">
        <w:rPr>
          <w:rFonts w:ascii="Times New Roman" w:eastAsia="Times New Roman" w:hAnsi="Times New Roman" w:cs="Times New Roman"/>
          <w:bCs/>
        </w:rPr>
        <w:t xml:space="preserve">. </w:t>
      </w:r>
    </w:p>
    <w:p w14:paraId="1AF33B91" w14:textId="797BA8A4" w:rsidR="008A6497" w:rsidRDefault="00486437">
      <w:pPr>
        <w:spacing w:line="480" w:lineRule="auto"/>
        <w:rPr>
          <w:ins w:id="235" w:author="Jennifer Rosanna Markovits Rojas" w:date="2021-04-23T11:23:00Z"/>
          <w:rFonts w:ascii="Times New Roman" w:eastAsia="Times New Roman" w:hAnsi="Times New Roman" w:cs="Times New Roman"/>
          <w:bCs/>
        </w:rPr>
      </w:pPr>
      <w:r w:rsidRPr="00486437">
        <w:rPr>
          <w:rFonts w:ascii="Times New Roman" w:eastAsia="Times New Roman" w:hAnsi="Times New Roman" w:cs="Times New Roman"/>
          <w:bCs/>
        </w:rPr>
        <w:t xml:space="preserve">These results </w:t>
      </w:r>
      <w:r w:rsidR="008A6497">
        <w:rPr>
          <w:rFonts w:ascii="Times New Roman" w:eastAsia="Times New Roman" w:hAnsi="Times New Roman" w:cs="Times New Roman"/>
          <w:bCs/>
        </w:rPr>
        <w:t>replicate previous finding (</w:t>
      </w:r>
      <w:ins w:id="236" w:author="Jennifer Rosanna Markovits Rojas" w:date="2021-04-23T11:23:00Z">
        <w:r w:rsidR="00415A19" w:rsidRPr="00405C4C">
          <w:rPr>
            <w:rFonts w:ascii="Times New Roman" w:eastAsia="Times New Roman" w:hAnsi="Times New Roman" w:cs="Times New Roman"/>
          </w:rPr>
          <w:t>Grüter et al, 2012</w:t>
        </w:r>
        <w:r w:rsidR="00415A19">
          <w:rPr>
            <w:rFonts w:ascii="Times New Roman" w:eastAsia="Times New Roman" w:hAnsi="Times New Roman" w:cs="Times New Roman"/>
          </w:rPr>
          <w:t xml:space="preserve">; </w:t>
        </w:r>
        <w:proofErr w:type="spellStart"/>
        <w:r w:rsidR="00415A19" w:rsidRPr="00405C4C">
          <w:rPr>
            <w:rFonts w:ascii="Times New Roman" w:eastAsia="Times New Roman" w:hAnsi="Times New Roman" w:cs="Times New Roman"/>
            <w:bCs/>
          </w:rPr>
          <w:t>Hopp</w:t>
        </w:r>
      </w:ins>
      <w:proofErr w:type="spellEnd"/>
      <w:ins w:id="237" w:author="Jennifer Rosanna Markovits Rojas" w:date="2021-04-23T11:24:00Z">
        <w:r w:rsidR="00415A19">
          <w:rPr>
            <w:rFonts w:ascii="Times New Roman" w:eastAsia="Times New Roman" w:hAnsi="Times New Roman" w:cs="Times New Roman"/>
            <w:bCs/>
          </w:rPr>
          <w:t xml:space="preserve">, </w:t>
        </w:r>
        <w:r w:rsidR="00415A19" w:rsidRPr="00405C4C">
          <w:rPr>
            <w:rFonts w:ascii="Times New Roman" w:eastAsia="Times New Roman" w:hAnsi="Times New Roman" w:cs="Times New Roman"/>
            <w:bCs/>
          </w:rPr>
          <w:t>2013</w:t>
        </w:r>
        <w:r w:rsidR="00415A19">
          <w:rPr>
            <w:rFonts w:ascii="Times New Roman" w:eastAsia="Times New Roman" w:hAnsi="Times New Roman" w:cs="Times New Roman"/>
            <w:bCs/>
          </w:rPr>
          <w:t>;</w:t>
        </w:r>
        <w:r w:rsidR="00415A19" w:rsidRPr="00405C4C">
          <w:rPr>
            <w:rFonts w:ascii="Times New Roman" w:eastAsia="Times New Roman" w:hAnsi="Times New Roman" w:cs="Times New Roman"/>
          </w:rPr>
          <w:t xml:space="preserve"> </w:t>
        </w:r>
        <w:proofErr w:type="spellStart"/>
        <w:r w:rsidR="00415A19" w:rsidRPr="00405C4C">
          <w:rPr>
            <w:rFonts w:ascii="Times New Roman" w:eastAsia="Times New Roman" w:hAnsi="Times New Roman" w:cs="Times New Roman"/>
          </w:rPr>
          <w:t>Halberstadt</w:t>
        </w:r>
        <w:proofErr w:type="spellEnd"/>
        <w:r w:rsidR="00415A19">
          <w:rPr>
            <w:rFonts w:ascii="Times New Roman" w:eastAsia="Times New Roman" w:hAnsi="Times New Roman" w:cs="Times New Roman"/>
          </w:rPr>
          <w:t xml:space="preserve"> et al, </w:t>
        </w:r>
      </w:ins>
      <w:ins w:id="238" w:author="Jennifer Rosanna Markovits Rojas" w:date="2021-04-23T11:23:00Z">
        <w:r w:rsidR="00415A19" w:rsidRPr="00405C4C">
          <w:rPr>
            <w:rFonts w:ascii="Times New Roman" w:eastAsia="Times New Roman" w:hAnsi="Times New Roman" w:cs="Times New Roman"/>
          </w:rPr>
          <w:t>2018</w:t>
        </w:r>
      </w:ins>
      <w:ins w:id="239" w:author="Jennifer Rosanna Markovits Rojas" w:date="2021-04-23T11:24:00Z">
        <w:r w:rsidR="00415A19">
          <w:rPr>
            <w:rFonts w:ascii="Times New Roman" w:eastAsia="Times New Roman" w:hAnsi="Times New Roman" w:cs="Times New Roman"/>
          </w:rPr>
          <w:t xml:space="preserve">) </w:t>
        </w:r>
      </w:ins>
      <w:del w:id="240" w:author="Jennifer Rosanna Markovits Rojas" w:date="2021-04-23T11:22:00Z">
        <w:r w:rsidR="008A6497" w:rsidDel="00415A19">
          <w:rPr>
            <w:rFonts w:ascii="Times New Roman" w:eastAsia="Times New Roman" w:hAnsi="Times New Roman" w:cs="Times New Roman"/>
            <w:bCs/>
          </w:rPr>
          <w:delText>xxx</w:delText>
        </w:r>
      </w:del>
      <w:del w:id="241" w:author="Jennifer Rosanna Markovits Rojas" w:date="2021-04-23T11:24:00Z">
        <w:r w:rsidR="008A6497" w:rsidDel="00415A19">
          <w:rPr>
            <w:rFonts w:ascii="Times New Roman" w:eastAsia="Times New Roman" w:hAnsi="Times New Roman" w:cs="Times New Roman"/>
            <w:bCs/>
          </w:rPr>
          <w:delText xml:space="preserve">), </w:delText>
        </w:r>
      </w:del>
      <w:r w:rsidR="008A6497">
        <w:rPr>
          <w:rFonts w:ascii="Times New Roman" w:eastAsia="Times New Roman" w:hAnsi="Times New Roman" w:cs="Times New Roman"/>
          <w:bCs/>
        </w:rPr>
        <w:t xml:space="preserve">confirming </w:t>
      </w:r>
      <w:r>
        <w:rPr>
          <w:rFonts w:ascii="Times New Roman" w:eastAsia="Times New Roman" w:hAnsi="Times New Roman" w:cs="Times New Roman"/>
          <w:bCs/>
        </w:rPr>
        <w:t>that</w:t>
      </w:r>
      <w:r w:rsidR="008A6497">
        <w:rPr>
          <w:rFonts w:ascii="Times New Roman" w:eastAsia="Times New Roman" w:hAnsi="Times New Roman" w:cs="Times New Roman"/>
          <w:bCs/>
        </w:rPr>
        <w:t>, within a language,</w:t>
      </w:r>
      <w:r>
        <w:rPr>
          <w:rFonts w:ascii="Times New Roman" w:eastAsia="Times New Roman" w:hAnsi="Times New Roman" w:cs="Times New Roman"/>
          <w:bCs/>
        </w:rPr>
        <w:t xml:space="preserve"> the reliability of the determiner is higher than </w:t>
      </w:r>
      <w:r w:rsidR="008A6497">
        <w:rPr>
          <w:rFonts w:ascii="Times New Roman" w:eastAsia="Times New Roman" w:hAnsi="Times New Roman" w:cs="Times New Roman"/>
          <w:bCs/>
        </w:rPr>
        <w:t xml:space="preserve">the reliability of noun-ending morphemes. The current work extends the previous findings, providing evidence of the role of the determiner over noun-final morpheme with gender information across languages. </w:t>
      </w:r>
    </w:p>
    <w:p w14:paraId="2A8ED991" w14:textId="7D85DBDC" w:rsidR="00415A19" w:rsidDel="00415A19" w:rsidRDefault="00415A19">
      <w:pPr>
        <w:spacing w:line="480" w:lineRule="auto"/>
        <w:rPr>
          <w:del w:id="242" w:author="Jennifer Rosanna Markovits Rojas" w:date="2021-04-23T11:25:00Z"/>
          <w:rFonts w:ascii="Times New Roman" w:eastAsia="Times New Roman" w:hAnsi="Times New Roman" w:cs="Times New Roman"/>
          <w:bCs/>
        </w:rPr>
      </w:pPr>
    </w:p>
    <w:p w14:paraId="2CCD8F27" w14:textId="2A3D1D93" w:rsidR="00FE104D" w:rsidRPr="00405C4C" w:rsidRDefault="00A2775E">
      <w:pPr>
        <w:spacing w:line="480" w:lineRule="auto"/>
        <w:rPr>
          <w:rFonts w:ascii="Times New Roman" w:eastAsia="Times New Roman" w:hAnsi="Times New Roman" w:cs="Times New Roman"/>
          <w:b/>
        </w:rPr>
      </w:pPr>
      <w:del w:id="243" w:author="Jennifer Rosanna Markovits Rojas" w:date="2021-04-23T14:57:00Z">
        <w:r w:rsidRPr="00405C4C" w:rsidDel="00AE63D0">
          <w:rPr>
            <w:rFonts w:ascii="Times New Roman" w:eastAsia="Times New Roman" w:hAnsi="Times New Roman" w:cs="Times New Roman"/>
            <w:b/>
          </w:rPr>
          <w:delText xml:space="preserve">7 </w:delText>
        </w:r>
      </w:del>
      <w:r w:rsidR="0066192C" w:rsidRPr="00405C4C">
        <w:rPr>
          <w:rFonts w:ascii="Times New Roman" w:eastAsia="Times New Roman" w:hAnsi="Times New Roman" w:cs="Times New Roman"/>
          <w:b/>
        </w:rPr>
        <w:t>D</w:t>
      </w:r>
      <w:r w:rsidR="00FE104D" w:rsidRPr="00405C4C">
        <w:rPr>
          <w:rFonts w:ascii="Times New Roman" w:eastAsia="Times New Roman" w:hAnsi="Times New Roman" w:cs="Times New Roman"/>
          <w:b/>
        </w:rPr>
        <w:t>iscussion</w:t>
      </w:r>
    </w:p>
    <w:p w14:paraId="5C6E1AF9" w14:textId="5CD49851" w:rsidR="004C1797" w:rsidRPr="006009CF" w:rsidRDefault="00FE104D">
      <w:pPr>
        <w:spacing w:line="480" w:lineRule="auto"/>
        <w:ind w:firstLine="560"/>
        <w:rPr>
          <w:rFonts w:ascii="Times New Roman" w:hAnsi="Times New Roman" w:cs="Times New Roman"/>
        </w:rPr>
      </w:pPr>
      <w:r w:rsidRPr="006009CF">
        <w:rPr>
          <w:rFonts w:ascii="Times New Roman" w:eastAsia="Times New Roman" w:hAnsi="Times New Roman" w:cs="Times New Roman"/>
        </w:rPr>
        <w:lastRenderedPageBreak/>
        <w:t xml:space="preserve">The purpose of this study was to investigate </w:t>
      </w:r>
      <w:r w:rsidR="00420159" w:rsidRPr="006009CF">
        <w:rPr>
          <w:rFonts w:ascii="Times New Roman" w:eastAsia="Times New Roman" w:hAnsi="Times New Roman" w:cs="Times New Roman"/>
        </w:rPr>
        <w:t xml:space="preserve">whether morphosyntactic features </w:t>
      </w:r>
      <w:r w:rsidR="004743B0" w:rsidRPr="006009CF">
        <w:rPr>
          <w:rFonts w:ascii="Times New Roman" w:eastAsia="Times New Roman" w:hAnsi="Times New Roman" w:cs="Times New Roman"/>
        </w:rPr>
        <w:t>were</w:t>
      </w:r>
      <w:r w:rsidR="00420159" w:rsidRPr="006009CF">
        <w:rPr>
          <w:rFonts w:ascii="Times New Roman" w:eastAsia="Times New Roman" w:hAnsi="Times New Roman" w:cs="Times New Roman"/>
        </w:rPr>
        <w:t xml:space="preserve"> more reliable</w:t>
      </w:r>
      <w:r w:rsidR="00337C1E" w:rsidRPr="006009CF">
        <w:rPr>
          <w:rFonts w:ascii="Times New Roman" w:eastAsia="Times New Roman" w:hAnsi="Times New Roman" w:cs="Times New Roman"/>
        </w:rPr>
        <w:t xml:space="preserve"> for </w:t>
      </w:r>
      <w:r w:rsidR="004C1797" w:rsidRPr="006009CF">
        <w:rPr>
          <w:rFonts w:ascii="Times New Roman" w:eastAsia="Times New Roman" w:hAnsi="Times New Roman" w:cs="Times New Roman"/>
        </w:rPr>
        <w:t xml:space="preserve">L2 </w:t>
      </w:r>
      <w:r w:rsidR="00337C1E" w:rsidRPr="006009CF">
        <w:rPr>
          <w:rFonts w:ascii="Times New Roman" w:eastAsia="Times New Roman" w:hAnsi="Times New Roman" w:cs="Times New Roman"/>
        </w:rPr>
        <w:t>learners</w:t>
      </w:r>
      <w:r w:rsidR="00420159" w:rsidRPr="006009CF">
        <w:rPr>
          <w:rFonts w:ascii="Times New Roman" w:eastAsia="Times New Roman" w:hAnsi="Times New Roman" w:cs="Times New Roman"/>
        </w:rPr>
        <w:t xml:space="preserve"> than morphophonological features</w:t>
      </w:r>
      <w:r w:rsidRPr="006009CF">
        <w:rPr>
          <w:rFonts w:ascii="Times New Roman" w:eastAsia="Times New Roman" w:hAnsi="Times New Roman" w:cs="Times New Roman"/>
        </w:rPr>
        <w:t xml:space="preserve"> in the </w:t>
      </w:r>
      <w:r w:rsidR="006B4BC5" w:rsidRPr="006009CF">
        <w:rPr>
          <w:rFonts w:ascii="Times New Roman" w:eastAsia="Times New Roman" w:hAnsi="Times New Roman" w:cs="Times New Roman"/>
        </w:rPr>
        <w:t>process of adjective-gender agreement in inanimate</w:t>
      </w:r>
      <w:r w:rsidRPr="006009CF">
        <w:rPr>
          <w:rFonts w:ascii="Times New Roman" w:eastAsia="Times New Roman" w:hAnsi="Times New Roman" w:cs="Times New Roman"/>
        </w:rPr>
        <w:t xml:space="preserve"> nouns </w:t>
      </w:r>
      <w:r w:rsidR="004C1797" w:rsidRPr="006009CF">
        <w:rPr>
          <w:rFonts w:ascii="Times New Roman" w:eastAsia="Times New Roman" w:hAnsi="Times New Roman" w:cs="Times New Roman"/>
        </w:rPr>
        <w:t xml:space="preserve">across languages. </w:t>
      </w:r>
      <w:r w:rsidRPr="006009CF">
        <w:rPr>
          <w:rFonts w:ascii="Times New Roman" w:eastAsia="Times New Roman" w:hAnsi="Times New Roman" w:cs="Times New Roman"/>
        </w:rPr>
        <w:t>Because of the contrast between the gender systems of the target languages, the study aimed</w:t>
      </w:r>
      <w:r w:rsidR="00420159" w:rsidRPr="006009CF">
        <w:rPr>
          <w:rFonts w:ascii="Times New Roman" w:eastAsia="Times New Roman" w:hAnsi="Times New Roman" w:cs="Times New Roman"/>
        </w:rPr>
        <w:t xml:space="preserve"> </w:t>
      </w:r>
      <w:r w:rsidRPr="006009CF">
        <w:rPr>
          <w:rFonts w:ascii="Times New Roman" w:eastAsia="Times New Roman" w:hAnsi="Times New Roman" w:cs="Times New Roman"/>
        </w:rPr>
        <w:t xml:space="preserve">to </w:t>
      </w:r>
      <w:r w:rsidR="00337C1E" w:rsidRPr="006009CF">
        <w:rPr>
          <w:rFonts w:ascii="Times New Roman" w:eastAsia="Times New Roman" w:hAnsi="Times New Roman" w:cs="Times New Roman"/>
        </w:rPr>
        <w:t xml:space="preserve">examine </w:t>
      </w:r>
      <w:r w:rsidR="000039F8">
        <w:rPr>
          <w:rFonts w:ascii="Times New Roman" w:eastAsia="Times New Roman" w:hAnsi="Times New Roman" w:cs="Times New Roman"/>
        </w:rPr>
        <w:t xml:space="preserve">differences among morphosyntactic and morphophonological cues that yield different outcomes in the process of predicting noun- adjective agreement. The current research examines </w:t>
      </w:r>
      <w:r w:rsidR="00337C1E" w:rsidRPr="006009CF">
        <w:rPr>
          <w:rFonts w:ascii="Times New Roman" w:eastAsia="Times New Roman" w:hAnsi="Times New Roman" w:cs="Times New Roman"/>
        </w:rPr>
        <w:t xml:space="preserve">the possibility </w:t>
      </w:r>
      <w:r w:rsidR="00420159" w:rsidRPr="006009CF">
        <w:rPr>
          <w:rFonts w:ascii="Times New Roman" w:eastAsia="Times New Roman" w:hAnsi="Times New Roman" w:cs="Times New Roman"/>
        </w:rPr>
        <w:t xml:space="preserve">that </w:t>
      </w:r>
      <w:r w:rsidR="000039F8">
        <w:rPr>
          <w:rFonts w:ascii="Times New Roman" w:eastAsia="Times New Roman" w:hAnsi="Times New Roman" w:cs="Times New Roman"/>
        </w:rPr>
        <w:t xml:space="preserve">transparent ending morphemes are less consistent in </w:t>
      </w:r>
      <w:r w:rsidR="00071958" w:rsidRPr="006009CF">
        <w:rPr>
          <w:rFonts w:ascii="Times New Roman" w:eastAsia="Times New Roman" w:hAnsi="Times New Roman" w:cs="Times New Roman"/>
        </w:rPr>
        <w:t xml:space="preserve">the acquisition of </w:t>
      </w:r>
      <w:r w:rsidR="00337C1E" w:rsidRPr="006009CF">
        <w:rPr>
          <w:rFonts w:ascii="Times New Roman" w:eastAsia="Times New Roman" w:hAnsi="Times New Roman" w:cs="Times New Roman"/>
        </w:rPr>
        <w:t xml:space="preserve">gender in </w:t>
      </w:r>
      <w:r w:rsidR="00071958" w:rsidRPr="006009CF">
        <w:rPr>
          <w:rFonts w:ascii="Times New Roman" w:eastAsia="Times New Roman" w:hAnsi="Times New Roman" w:cs="Times New Roman"/>
        </w:rPr>
        <w:t>the target nouns</w:t>
      </w:r>
      <w:r w:rsidR="004743B0" w:rsidRPr="006009CF">
        <w:rPr>
          <w:rFonts w:ascii="Times New Roman" w:eastAsia="Times New Roman" w:hAnsi="Times New Roman" w:cs="Times New Roman"/>
        </w:rPr>
        <w:t xml:space="preserve">. </w:t>
      </w:r>
      <w:r w:rsidRPr="006009CF">
        <w:rPr>
          <w:rFonts w:ascii="Times New Roman" w:eastAsia="Times New Roman" w:hAnsi="Times New Roman" w:cs="Times New Roman"/>
        </w:rPr>
        <w:t>Overall, the results suggest that syntactic</w:t>
      </w:r>
      <w:r w:rsidR="006B4BC5" w:rsidRPr="006009CF">
        <w:rPr>
          <w:rFonts w:ascii="Times New Roman" w:eastAsia="Times New Roman" w:hAnsi="Times New Roman" w:cs="Times New Roman"/>
        </w:rPr>
        <w:t xml:space="preserve"> cues are more reliable for L2ers than phonological cues, even when the </w:t>
      </w:r>
      <w:r w:rsidR="004C1797" w:rsidRPr="006009CF">
        <w:rPr>
          <w:rFonts w:ascii="Times New Roman" w:eastAsia="Times New Roman" w:hAnsi="Times New Roman" w:cs="Times New Roman"/>
        </w:rPr>
        <w:t xml:space="preserve">Hebrew plural final noun morpheme </w:t>
      </w:r>
      <w:r w:rsidR="004C1797" w:rsidRPr="006009CF">
        <w:rPr>
          <w:rFonts w:ascii="Times New Roman" w:hAnsi="Times New Roman" w:cs="Times New Roman"/>
        </w:rPr>
        <w:t>is highly predictive of the noun gender</w:t>
      </w:r>
      <w:r w:rsidR="001A77F7" w:rsidRPr="006009CF">
        <w:rPr>
          <w:rFonts w:ascii="Times New Roman" w:hAnsi="Times New Roman" w:cs="Times New Roman"/>
        </w:rPr>
        <w:t xml:space="preserve"> (Gollan and Frost, 2001).</w:t>
      </w:r>
    </w:p>
    <w:p w14:paraId="31B77EEF" w14:textId="67F7DA77" w:rsidR="001A77F7" w:rsidRPr="006009CF" w:rsidRDefault="00FE104D">
      <w:pPr>
        <w:spacing w:line="480" w:lineRule="auto"/>
        <w:rPr>
          <w:rFonts w:ascii="Times New Roman" w:eastAsia="Times New Roman" w:hAnsi="Times New Roman" w:cs="Times New Roman"/>
        </w:rPr>
      </w:pPr>
      <w:r w:rsidRPr="006009CF">
        <w:rPr>
          <w:rFonts w:ascii="Times New Roman" w:eastAsia="Times New Roman" w:hAnsi="Times New Roman" w:cs="Times New Roman"/>
        </w:rPr>
        <w:t>The results of the t</w:t>
      </w:r>
      <w:r w:rsidR="004C1797" w:rsidRPr="006009CF">
        <w:rPr>
          <w:rFonts w:ascii="Times New Roman" w:eastAsia="Times New Roman" w:hAnsi="Times New Roman" w:cs="Times New Roman"/>
        </w:rPr>
        <w:t xml:space="preserve">wo </w:t>
      </w:r>
      <w:r w:rsidRPr="006009CF">
        <w:rPr>
          <w:rFonts w:ascii="Times New Roman" w:eastAsia="Times New Roman" w:hAnsi="Times New Roman" w:cs="Times New Roman"/>
        </w:rPr>
        <w:t>tasks support</w:t>
      </w:r>
      <w:r w:rsidR="00461B3C" w:rsidRPr="006009CF">
        <w:rPr>
          <w:rFonts w:ascii="Times New Roman" w:eastAsia="Times New Roman" w:hAnsi="Times New Roman" w:cs="Times New Roman"/>
        </w:rPr>
        <w:t>ed</w:t>
      </w:r>
      <w:r w:rsidRPr="006009CF">
        <w:rPr>
          <w:rFonts w:ascii="Times New Roman" w:eastAsia="Times New Roman" w:hAnsi="Times New Roman" w:cs="Times New Roman"/>
        </w:rPr>
        <w:t xml:space="preserve"> th</w:t>
      </w:r>
      <w:r w:rsidR="001A77F7" w:rsidRPr="006009CF">
        <w:rPr>
          <w:rFonts w:ascii="Times New Roman" w:eastAsia="Times New Roman" w:hAnsi="Times New Roman" w:cs="Times New Roman"/>
        </w:rPr>
        <w:t xml:space="preserve">e hypothesis </w:t>
      </w:r>
      <w:r w:rsidRPr="006009CF">
        <w:rPr>
          <w:rFonts w:ascii="Times New Roman" w:eastAsia="Times New Roman" w:hAnsi="Times New Roman" w:cs="Times New Roman"/>
        </w:rPr>
        <w:t xml:space="preserve">by revealing that the L2 Spanish group outperformed the Hebrew L2 group. </w:t>
      </w:r>
      <w:r w:rsidR="00461B3C" w:rsidRPr="006009CF">
        <w:rPr>
          <w:rFonts w:ascii="Times New Roman" w:eastAsia="Times New Roman" w:hAnsi="Times New Roman" w:cs="Times New Roman"/>
        </w:rPr>
        <w:t>The</w:t>
      </w:r>
      <w:r w:rsidR="00337C1E" w:rsidRPr="006009CF">
        <w:rPr>
          <w:rFonts w:ascii="Times New Roman" w:eastAsia="Times New Roman" w:hAnsi="Times New Roman" w:cs="Times New Roman"/>
        </w:rPr>
        <w:t>se</w:t>
      </w:r>
      <w:r w:rsidR="00461B3C" w:rsidRPr="006009CF">
        <w:rPr>
          <w:rFonts w:ascii="Times New Roman" w:eastAsia="Times New Roman" w:hAnsi="Times New Roman" w:cs="Times New Roman"/>
        </w:rPr>
        <w:t xml:space="preserve"> results </w:t>
      </w:r>
      <w:r w:rsidR="007D5EDC" w:rsidRPr="006009CF">
        <w:rPr>
          <w:rFonts w:ascii="Times New Roman" w:eastAsia="Times New Roman" w:hAnsi="Times New Roman" w:cs="Times New Roman"/>
        </w:rPr>
        <w:t xml:space="preserve">aligned </w:t>
      </w:r>
      <w:r w:rsidR="00F11976" w:rsidRPr="006009CF">
        <w:rPr>
          <w:rFonts w:ascii="Times New Roman" w:eastAsia="Times New Roman" w:hAnsi="Times New Roman" w:cs="Times New Roman"/>
        </w:rPr>
        <w:t>with previous studies of gender acquisition</w:t>
      </w:r>
      <w:r w:rsidR="00337C1E" w:rsidRPr="006009CF">
        <w:rPr>
          <w:rFonts w:ascii="Times New Roman" w:eastAsia="Times New Roman" w:hAnsi="Times New Roman" w:cs="Times New Roman"/>
        </w:rPr>
        <w:t xml:space="preserve"> by </w:t>
      </w:r>
      <w:r w:rsidR="00F11976" w:rsidRPr="006009CF">
        <w:rPr>
          <w:rFonts w:ascii="Times New Roman" w:eastAsia="Times New Roman" w:hAnsi="Times New Roman" w:cs="Times New Roman"/>
        </w:rPr>
        <w:t xml:space="preserve">Camacho and </w:t>
      </w:r>
      <w:r w:rsidR="00DC2265" w:rsidRPr="006009CF">
        <w:rPr>
          <w:rFonts w:ascii="Times New Roman" w:eastAsia="Times New Roman" w:hAnsi="Times New Roman" w:cs="Times New Roman"/>
        </w:rPr>
        <w:t>Kirova (in</w:t>
      </w:r>
      <w:r w:rsidR="001E4DD4" w:rsidRPr="006009CF">
        <w:rPr>
          <w:rFonts w:ascii="Times New Roman" w:eastAsia="Times New Roman" w:hAnsi="Times New Roman" w:cs="Times New Roman"/>
        </w:rPr>
        <w:t xml:space="preserve"> press</w:t>
      </w:r>
      <w:r w:rsidR="00F311E4" w:rsidRPr="006009CF">
        <w:rPr>
          <w:rFonts w:ascii="Times New Roman" w:eastAsia="Times New Roman" w:hAnsi="Times New Roman" w:cs="Times New Roman"/>
        </w:rPr>
        <w:t>)</w:t>
      </w:r>
      <w:r w:rsidR="00F11976" w:rsidRPr="006009CF">
        <w:rPr>
          <w:rFonts w:ascii="Times New Roman" w:eastAsia="Times New Roman" w:hAnsi="Times New Roman" w:cs="Times New Roman"/>
        </w:rPr>
        <w:t>. As the</w:t>
      </w:r>
      <w:r w:rsidR="00F311E4" w:rsidRPr="006009CF">
        <w:rPr>
          <w:rFonts w:ascii="Times New Roman" w:eastAsia="Times New Roman" w:hAnsi="Times New Roman" w:cs="Times New Roman"/>
        </w:rPr>
        <w:t>se</w:t>
      </w:r>
      <w:r w:rsidR="00F11976" w:rsidRPr="006009CF">
        <w:rPr>
          <w:rFonts w:ascii="Times New Roman" w:eastAsia="Times New Roman" w:hAnsi="Times New Roman" w:cs="Times New Roman"/>
        </w:rPr>
        <w:t xml:space="preserve"> authors stated, wh</w:t>
      </w:r>
      <w:r w:rsidR="00F311E4" w:rsidRPr="006009CF">
        <w:rPr>
          <w:rFonts w:ascii="Times New Roman" w:eastAsia="Times New Roman" w:hAnsi="Times New Roman" w:cs="Times New Roman"/>
        </w:rPr>
        <w:t>en</w:t>
      </w:r>
      <w:r w:rsidR="00F11976" w:rsidRPr="006009CF">
        <w:rPr>
          <w:rFonts w:ascii="Times New Roman" w:eastAsia="Times New Roman" w:hAnsi="Times New Roman" w:cs="Times New Roman"/>
        </w:rPr>
        <w:t xml:space="preserve"> L2 learners process input in a more sophisticated way, they redefine their gender assignment strategy. They start focusing on the morphology of determiners and adjectives, and they start making better predictions since these categories are more reliable than the morpheme on the noun.</w:t>
      </w:r>
      <w:r w:rsidR="00290A15" w:rsidRPr="006009CF">
        <w:rPr>
          <w:rFonts w:ascii="Times New Roman" w:eastAsia="Times New Roman" w:hAnsi="Times New Roman" w:cs="Times New Roman"/>
        </w:rPr>
        <w:t xml:space="preserve"> Since Spanish provides determiner- noun agreement within the DP and Hebrew provides </w:t>
      </w:r>
      <w:r w:rsidR="009401B3" w:rsidRPr="006009CF">
        <w:rPr>
          <w:rFonts w:ascii="Times New Roman" w:eastAsia="Times New Roman" w:hAnsi="Times New Roman" w:cs="Times New Roman"/>
        </w:rPr>
        <w:t>a salience</w:t>
      </w:r>
      <w:r w:rsidR="00290A15" w:rsidRPr="006009CF">
        <w:rPr>
          <w:rFonts w:ascii="Times New Roman" w:eastAsia="Times New Roman" w:hAnsi="Times New Roman" w:cs="Times New Roman"/>
        </w:rPr>
        <w:t xml:space="preserve"> plural noun ending morpheme with gender value, it is possible to state that the process of focusing in morphosyntactic</w:t>
      </w:r>
      <w:r w:rsidR="002C46DE" w:rsidRPr="006009CF">
        <w:rPr>
          <w:rFonts w:ascii="Times New Roman" w:eastAsia="Times New Roman" w:hAnsi="Times New Roman" w:cs="Times New Roman"/>
        </w:rPr>
        <w:t xml:space="preserve"> cues</w:t>
      </w:r>
      <w:r w:rsidR="00290A15" w:rsidRPr="006009CF">
        <w:rPr>
          <w:rFonts w:ascii="Times New Roman" w:eastAsia="Times New Roman" w:hAnsi="Times New Roman" w:cs="Times New Roman"/>
        </w:rPr>
        <w:t xml:space="preserve"> f</w:t>
      </w:r>
      <w:r w:rsidR="002C46DE" w:rsidRPr="006009CF">
        <w:rPr>
          <w:rFonts w:ascii="Times New Roman" w:eastAsia="Times New Roman" w:hAnsi="Times New Roman" w:cs="Times New Roman"/>
        </w:rPr>
        <w:t>acilitate adjective gender agreement</w:t>
      </w:r>
      <w:r w:rsidR="00A509FC" w:rsidRPr="006009CF">
        <w:rPr>
          <w:rFonts w:ascii="Times New Roman" w:eastAsia="Times New Roman" w:hAnsi="Times New Roman" w:cs="Times New Roman"/>
        </w:rPr>
        <w:t xml:space="preserve">. </w:t>
      </w:r>
      <w:r w:rsidR="00C75DF7" w:rsidRPr="006009CF">
        <w:rPr>
          <w:rFonts w:ascii="Times New Roman" w:eastAsia="Times New Roman" w:hAnsi="Times New Roman" w:cs="Times New Roman"/>
        </w:rPr>
        <w:t xml:space="preserve">A large body of research </w:t>
      </w:r>
      <w:r w:rsidR="00A509FC" w:rsidRPr="006009CF">
        <w:rPr>
          <w:rFonts w:ascii="Times New Roman" w:eastAsia="Times New Roman" w:hAnsi="Times New Roman" w:cs="Times New Roman"/>
        </w:rPr>
        <w:t>in Spanish have demonstrated the strong relationship between determiner and transparent noun final morpheme (</w:t>
      </w:r>
      <w:r w:rsidR="00415A19">
        <w:rPr>
          <w:rFonts w:ascii="Times New Roman" w:eastAsia="Times New Roman" w:hAnsi="Times New Roman" w:cs="Times New Roman"/>
          <w:bCs/>
        </w:rPr>
        <w:t>(</w:t>
      </w:r>
      <w:r w:rsidR="00415A19" w:rsidRPr="00405C4C">
        <w:rPr>
          <w:rFonts w:ascii="Times New Roman" w:eastAsia="Times New Roman" w:hAnsi="Times New Roman" w:cs="Times New Roman"/>
        </w:rPr>
        <w:t>Grüter et al, 2012</w:t>
      </w:r>
      <w:r w:rsidR="00415A19">
        <w:rPr>
          <w:rFonts w:ascii="Times New Roman" w:eastAsia="Times New Roman" w:hAnsi="Times New Roman" w:cs="Times New Roman"/>
          <w:bCs/>
        </w:rPr>
        <w:t>;</w:t>
      </w:r>
      <w:r w:rsidR="00415A19" w:rsidRPr="00405C4C">
        <w:rPr>
          <w:rFonts w:ascii="Times New Roman" w:eastAsia="Times New Roman" w:hAnsi="Times New Roman" w:cs="Times New Roman"/>
        </w:rPr>
        <w:t xml:space="preserve"> </w:t>
      </w:r>
      <w:proofErr w:type="spellStart"/>
      <w:r w:rsidR="00415A19" w:rsidRPr="00405C4C">
        <w:rPr>
          <w:rFonts w:ascii="Times New Roman" w:eastAsia="Times New Roman" w:hAnsi="Times New Roman" w:cs="Times New Roman"/>
        </w:rPr>
        <w:t>Halberstadt</w:t>
      </w:r>
      <w:proofErr w:type="spellEnd"/>
      <w:r w:rsidR="00415A19">
        <w:rPr>
          <w:rFonts w:ascii="Times New Roman" w:eastAsia="Times New Roman" w:hAnsi="Times New Roman" w:cs="Times New Roman"/>
        </w:rPr>
        <w:t xml:space="preserve"> et al, </w:t>
      </w:r>
      <w:r w:rsidR="00415A19" w:rsidRPr="00405C4C">
        <w:rPr>
          <w:rFonts w:ascii="Times New Roman" w:eastAsia="Times New Roman" w:hAnsi="Times New Roman" w:cs="Times New Roman"/>
        </w:rPr>
        <w:t>2018</w:t>
      </w:r>
      <w:r w:rsidR="00415A19">
        <w:rPr>
          <w:rFonts w:ascii="Times New Roman" w:eastAsia="Times New Roman" w:hAnsi="Times New Roman" w:cs="Times New Roman"/>
        </w:rPr>
        <w:t xml:space="preserve">; Kirova, 2016) </w:t>
      </w:r>
      <w:del w:id="244" w:author="Jennifer Rosanna Markovits Rojas" w:date="2021-04-23T11:28:00Z">
        <w:r w:rsidR="00A509FC" w:rsidRPr="006009CF" w:rsidDel="00415A19">
          <w:rPr>
            <w:rFonts w:ascii="Times New Roman" w:eastAsia="Times New Roman" w:hAnsi="Times New Roman" w:cs="Times New Roman"/>
          </w:rPr>
          <w:delText>xx)</w:delText>
        </w:r>
      </w:del>
      <w:r w:rsidR="00A509FC" w:rsidRPr="006009CF">
        <w:rPr>
          <w:rFonts w:ascii="Times New Roman" w:eastAsia="Times New Roman" w:hAnsi="Times New Roman" w:cs="Times New Roman"/>
        </w:rPr>
        <w:t xml:space="preserve">. The present work contributes providing data that syntactic features are in fact </w:t>
      </w:r>
      <w:r w:rsidR="00C75DF7" w:rsidRPr="006009CF">
        <w:rPr>
          <w:rFonts w:ascii="Times New Roman" w:eastAsia="Times New Roman" w:hAnsi="Times New Roman" w:cs="Times New Roman"/>
        </w:rPr>
        <w:t xml:space="preserve">relevant in predicting opaque </w:t>
      </w:r>
      <w:r w:rsidR="00C75DF7" w:rsidRPr="006009CF">
        <w:rPr>
          <w:rFonts w:ascii="Times New Roman" w:eastAsia="Times New Roman" w:hAnsi="Times New Roman" w:cs="Times New Roman"/>
        </w:rPr>
        <w:lastRenderedPageBreak/>
        <w:t xml:space="preserve">noun-adjective agreement relationship when </w:t>
      </w:r>
      <w:r w:rsidR="000039F8" w:rsidRPr="006009CF">
        <w:rPr>
          <w:rFonts w:ascii="Times New Roman" w:eastAsia="Times New Roman" w:hAnsi="Times New Roman" w:cs="Times New Roman"/>
        </w:rPr>
        <w:t>the lexical</w:t>
      </w:r>
      <w:r w:rsidR="00C75DF7" w:rsidRPr="006009CF">
        <w:rPr>
          <w:rFonts w:ascii="Times New Roman" w:eastAsia="Times New Roman" w:hAnsi="Times New Roman" w:cs="Times New Roman"/>
        </w:rPr>
        <w:t>-component of gender has not match with the surface gender morpheme.</w:t>
      </w:r>
    </w:p>
    <w:p w14:paraId="4E2E33CA" w14:textId="502EB784" w:rsidR="005B62D3" w:rsidRPr="006009CF" w:rsidRDefault="009401B3">
      <w:pPr>
        <w:spacing w:line="480" w:lineRule="auto"/>
        <w:rPr>
          <w:rFonts w:ascii="Times New Roman" w:hAnsi="Times New Roman" w:cs="Times New Roman"/>
        </w:rPr>
      </w:pPr>
      <w:r w:rsidRPr="006009CF">
        <w:rPr>
          <w:rFonts w:ascii="Times New Roman" w:eastAsia="Times New Roman" w:hAnsi="Times New Roman" w:cs="Times New Roman"/>
        </w:rPr>
        <w:t xml:space="preserve">One explanation for the previous statement deals with the </w:t>
      </w:r>
      <w:r w:rsidR="00E919D6" w:rsidRPr="006009CF">
        <w:rPr>
          <w:rFonts w:ascii="Times New Roman" w:hAnsi="Times New Roman" w:cs="Times New Roman"/>
          <w:color w:val="000000"/>
        </w:rPr>
        <w:t xml:space="preserve">DP </w:t>
      </w:r>
      <w:r w:rsidR="005B62D3" w:rsidRPr="006009CF">
        <w:rPr>
          <w:rFonts w:ascii="Times New Roman" w:hAnsi="Times New Roman" w:cs="Times New Roman"/>
          <w:color w:val="000000"/>
        </w:rPr>
        <w:t>hypothesis</w:t>
      </w:r>
      <w:r w:rsidR="001A2EA1" w:rsidRPr="006009CF">
        <w:rPr>
          <w:rFonts w:ascii="Times New Roman" w:hAnsi="Times New Roman" w:cs="Times New Roman"/>
          <w:color w:val="000000"/>
        </w:rPr>
        <w:t xml:space="preserve"> (Abney (1987)</w:t>
      </w:r>
      <w:r w:rsidR="005B62D3" w:rsidRPr="006009CF">
        <w:rPr>
          <w:rFonts w:ascii="Times New Roman" w:hAnsi="Times New Roman" w:cs="Times New Roman"/>
          <w:color w:val="000000"/>
        </w:rPr>
        <w:t xml:space="preserve">. Following </w:t>
      </w:r>
      <w:proofErr w:type="spellStart"/>
      <w:r w:rsidR="005B62D3" w:rsidRPr="006009CF">
        <w:rPr>
          <w:rFonts w:ascii="Times New Roman" w:hAnsi="Times New Roman" w:cs="Times New Roman"/>
          <w:color w:val="000000"/>
        </w:rPr>
        <w:t>Chomskian</w:t>
      </w:r>
      <w:proofErr w:type="spellEnd"/>
      <w:r w:rsidR="005B62D3" w:rsidRPr="006009CF">
        <w:rPr>
          <w:rFonts w:ascii="Times New Roman" w:hAnsi="Times New Roman" w:cs="Times New Roman"/>
          <w:color w:val="000000"/>
        </w:rPr>
        <w:t xml:space="preserve"> framework, the author </w:t>
      </w:r>
      <w:r w:rsidR="005B62D3" w:rsidRPr="006009CF">
        <w:rPr>
          <w:rFonts w:ascii="Times New Roman" w:hAnsi="Times New Roman" w:cs="Times New Roman"/>
        </w:rPr>
        <w:t>analysis noun phrases as DPs, headed by the functional category D. D decides the category and the distribution of the elements in the nominal structure. The DP hypothesis</w:t>
      </w:r>
      <w:r w:rsidRPr="006009CF">
        <w:rPr>
          <w:rFonts w:ascii="Times New Roman" w:hAnsi="Times New Roman" w:cs="Times New Roman"/>
        </w:rPr>
        <w:t xml:space="preserve"> </w:t>
      </w:r>
      <w:r w:rsidR="005B62D3" w:rsidRPr="006009CF">
        <w:rPr>
          <w:rFonts w:ascii="Times New Roman" w:hAnsi="Times New Roman" w:cs="Times New Roman"/>
        </w:rPr>
        <w:t xml:space="preserve">has been applied to a variety of languages, including Spanish </w:t>
      </w:r>
      <w:r w:rsidR="00754562" w:rsidRPr="006009CF">
        <w:rPr>
          <w:rFonts w:ascii="Times New Roman" w:hAnsi="Times New Roman" w:cs="Times New Roman"/>
        </w:rPr>
        <w:t xml:space="preserve">since focusing on the determiner is a well-demonstrated strategy in predicting gender features. </w:t>
      </w:r>
      <w:r w:rsidR="005B62D3" w:rsidRPr="006009CF">
        <w:rPr>
          <w:rFonts w:ascii="Times New Roman" w:hAnsi="Times New Roman" w:cs="Times New Roman"/>
        </w:rPr>
        <w:t xml:space="preserve"> </w:t>
      </w:r>
      <w:r w:rsidR="005B62D3" w:rsidRPr="006009CF">
        <w:rPr>
          <w:rFonts w:ascii="Times New Roman" w:hAnsi="Times New Roman" w:cs="Times New Roman"/>
          <w:color w:val="000000"/>
        </w:rPr>
        <w:t>Conversely,</w:t>
      </w:r>
      <w:r w:rsidR="005B62D3" w:rsidRPr="006009CF">
        <w:rPr>
          <w:rFonts w:ascii="Times New Roman" w:eastAsia="Times New Roman" w:hAnsi="Times New Roman" w:cs="Times New Roman"/>
        </w:rPr>
        <w:t xml:space="preserve"> </w:t>
      </w:r>
      <w:proofErr w:type="spellStart"/>
      <w:r w:rsidR="005B62D3" w:rsidRPr="006009CF">
        <w:rPr>
          <w:rFonts w:ascii="Times New Roman" w:eastAsia="Times New Roman" w:hAnsi="Times New Roman" w:cs="Times New Roman"/>
        </w:rPr>
        <w:t>Wintner</w:t>
      </w:r>
      <w:proofErr w:type="spellEnd"/>
      <w:r w:rsidR="005B62D3" w:rsidRPr="006009CF">
        <w:rPr>
          <w:rFonts w:ascii="Times New Roman" w:hAnsi="Times New Roman" w:cs="Times New Roman"/>
          <w:color w:val="000000"/>
        </w:rPr>
        <w:t xml:space="preserve"> (2000) claimed that the definite article in Hebrew is an affix, </w:t>
      </w:r>
      <w:r w:rsidR="005B62D3" w:rsidRPr="006009CF">
        <w:rPr>
          <w:rFonts w:ascii="Times New Roman" w:hAnsi="Times New Roman" w:cs="Times New Roman"/>
        </w:rPr>
        <w:t>retaining the view that the head of noun phrases in Hebrew is the noun. If that is the case, the affix</w:t>
      </w:r>
      <w:r w:rsidR="005B62D3" w:rsidRPr="006009CF">
        <w:rPr>
          <w:rFonts w:ascii="Times New Roman" w:hAnsi="Times New Roman" w:cs="Times New Roman"/>
          <w:color w:val="000000"/>
        </w:rPr>
        <w:t xml:space="preserve"> combines with nominal elements in the lexicon and hence is inaccessible to syntactic processes. If Hebrew definite article is lexically attached to the noun rather than be subjected to syntactic rules, L2 speakers need to focus on ending phonological cues. Although Hebrew plural final noun morpheme is highly predictive of the noun gender, </w:t>
      </w:r>
      <w:r w:rsidR="005B62D3" w:rsidRPr="006009CF">
        <w:rPr>
          <w:rFonts w:ascii="Times New Roman" w:hAnsi="Times New Roman" w:cs="Times New Roman"/>
        </w:rPr>
        <w:t>the problem resides in cases of clash between plural noun suffix and noun gender, unlike Spanish where “D” always encoded transparent gender information</w:t>
      </w:r>
      <w:r w:rsidR="008A3A40" w:rsidRPr="006009CF">
        <w:rPr>
          <w:rFonts w:ascii="Times New Roman" w:hAnsi="Times New Roman" w:cs="Times New Roman"/>
        </w:rPr>
        <w:t xml:space="preserve">, with a very few exceptions </w:t>
      </w:r>
      <w:proofErr w:type="gramStart"/>
      <w:r w:rsidR="008A3A40" w:rsidRPr="006009CF">
        <w:rPr>
          <w:rFonts w:ascii="Times New Roman" w:hAnsi="Times New Roman" w:cs="Times New Roman"/>
        </w:rPr>
        <w:t xml:space="preserve">( </w:t>
      </w:r>
      <w:proofErr w:type="spellStart"/>
      <w:ins w:id="245" w:author="Jennifer Rosanna Markovits Rojas" w:date="2021-04-23T11:29:00Z">
        <w:r w:rsidR="00415A19">
          <w:rPr>
            <w:rFonts w:ascii="Times New Roman" w:hAnsi="Times New Roman" w:cs="Times New Roman"/>
          </w:rPr>
          <w:t>e</w:t>
        </w:r>
      </w:ins>
      <w:ins w:id="246" w:author="Jennifer Rosanna Markovits Rojas" w:date="2021-04-23T11:30:00Z">
        <w:r w:rsidR="00415A19">
          <w:rPr>
            <w:rFonts w:ascii="Times New Roman" w:hAnsi="Times New Roman" w:cs="Times New Roman"/>
          </w:rPr>
          <w:t>.g</w:t>
        </w:r>
        <w:proofErr w:type="spellEnd"/>
        <w:proofErr w:type="gramEnd"/>
        <w:r w:rsidR="00415A19">
          <w:rPr>
            <w:rFonts w:ascii="Times New Roman" w:hAnsi="Times New Roman" w:cs="Times New Roman"/>
          </w:rPr>
          <w:t xml:space="preserve"> </w:t>
        </w:r>
      </w:ins>
      <w:r w:rsidR="008A3A40" w:rsidRPr="006009CF">
        <w:rPr>
          <w:rFonts w:ascii="Times New Roman" w:hAnsi="Times New Roman" w:cs="Times New Roman"/>
        </w:rPr>
        <w:t xml:space="preserve">el </w:t>
      </w:r>
      <w:proofErr w:type="spellStart"/>
      <w:r w:rsidR="008A3A40" w:rsidRPr="006009CF">
        <w:rPr>
          <w:rFonts w:ascii="Times New Roman" w:hAnsi="Times New Roman" w:cs="Times New Roman"/>
        </w:rPr>
        <w:t>agua</w:t>
      </w:r>
      <w:proofErr w:type="spellEnd"/>
      <w:r w:rsidR="008A3A40" w:rsidRPr="006009CF">
        <w:rPr>
          <w:rFonts w:ascii="Times New Roman" w:hAnsi="Times New Roman" w:cs="Times New Roman"/>
        </w:rPr>
        <w:t>).</w:t>
      </w:r>
    </w:p>
    <w:p w14:paraId="6EFED76A" w14:textId="6E0E8BE3" w:rsidR="00466A64" w:rsidRPr="006009CF" w:rsidRDefault="0022659B">
      <w:pPr>
        <w:spacing w:line="480" w:lineRule="auto"/>
        <w:rPr>
          <w:rFonts w:ascii="Times New Roman" w:hAnsi="Times New Roman" w:cs="Times New Roman"/>
        </w:rPr>
      </w:pPr>
      <w:r w:rsidRPr="006009CF">
        <w:rPr>
          <w:rFonts w:ascii="Times New Roman" w:hAnsi="Times New Roman" w:cs="Times New Roman"/>
        </w:rPr>
        <w:t>Task</w:t>
      </w:r>
      <w:ins w:id="247" w:author="Jennifer Rosanna Markovits Rojas" w:date="2021-04-23T18:02:00Z">
        <w:r w:rsidR="00697781">
          <w:rPr>
            <w:rFonts w:ascii="Times New Roman" w:hAnsi="Times New Roman" w:cs="Times New Roman"/>
          </w:rPr>
          <w:t>s</w:t>
        </w:r>
      </w:ins>
      <w:r w:rsidRPr="006009CF">
        <w:rPr>
          <w:rFonts w:ascii="Times New Roman" w:hAnsi="Times New Roman" w:cs="Times New Roman"/>
        </w:rPr>
        <w:t xml:space="preserve"> results also showed the relevance of lexical frequency in predicting noun-adjective agreement,</w:t>
      </w:r>
      <w:r w:rsidR="00AA0B6A" w:rsidRPr="006009CF">
        <w:rPr>
          <w:rFonts w:ascii="Times New Roman" w:hAnsi="Times New Roman" w:cs="Times New Roman"/>
        </w:rPr>
        <w:t xml:space="preserve"> </w:t>
      </w:r>
      <w:r w:rsidR="00AC4C2A" w:rsidRPr="006009CF">
        <w:rPr>
          <w:rFonts w:ascii="Times New Roman" w:hAnsi="Times New Roman" w:cs="Times New Roman"/>
        </w:rPr>
        <w:t xml:space="preserve">showing that frequency has an impact on the comprehension </w:t>
      </w:r>
      <w:r w:rsidR="0058767E" w:rsidRPr="006009CF">
        <w:rPr>
          <w:rFonts w:ascii="Times New Roman" w:hAnsi="Times New Roman" w:cs="Times New Roman"/>
        </w:rPr>
        <w:t>and production</w:t>
      </w:r>
      <w:r w:rsidR="00AC4C2A" w:rsidRPr="006009CF">
        <w:rPr>
          <w:rFonts w:ascii="Times New Roman" w:hAnsi="Times New Roman" w:cs="Times New Roman"/>
        </w:rPr>
        <w:t xml:space="preserve"> of gender features. </w:t>
      </w:r>
      <w:r w:rsidR="002F2B62" w:rsidRPr="006009CF">
        <w:rPr>
          <w:rFonts w:ascii="Times New Roman" w:hAnsi="Times New Roman" w:cs="Times New Roman"/>
        </w:rPr>
        <w:t xml:space="preserve">In addition, the same results yielded differences in production and comprehension tasks. L2 Hebrew learners differed widely in low-frequency condition among the two experiments. In production task, outcomes were below chance unlike FCT task, where the proportion of accurate responses were above chance. The previous results are consistent with the frequency lag-hypothesis (Gollan, Slattery, Goldenberg, Van </w:t>
      </w:r>
      <w:proofErr w:type="spellStart"/>
      <w:r w:rsidR="002F2B62" w:rsidRPr="006009CF">
        <w:rPr>
          <w:rFonts w:ascii="Times New Roman" w:hAnsi="Times New Roman" w:cs="Times New Roman"/>
        </w:rPr>
        <w:t>Assche</w:t>
      </w:r>
      <w:proofErr w:type="spellEnd"/>
      <w:r w:rsidR="002F2B62" w:rsidRPr="006009CF">
        <w:rPr>
          <w:rFonts w:ascii="Times New Roman" w:hAnsi="Times New Roman" w:cs="Times New Roman"/>
        </w:rPr>
        <w:t xml:space="preserve">, </w:t>
      </w:r>
      <w:proofErr w:type="spellStart"/>
      <w:r w:rsidR="002F2B62" w:rsidRPr="006009CF">
        <w:rPr>
          <w:rFonts w:ascii="Times New Roman" w:hAnsi="Times New Roman" w:cs="Times New Roman"/>
        </w:rPr>
        <w:t>Duyck</w:t>
      </w:r>
      <w:proofErr w:type="spellEnd"/>
      <w:r w:rsidR="002F2B62" w:rsidRPr="006009CF">
        <w:rPr>
          <w:rFonts w:ascii="Times New Roman" w:hAnsi="Times New Roman" w:cs="Times New Roman"/>
        </w:rPr>
        <w:t xml:space="preserve"> and Rayner, 2011)</w:t>
      </w:r>
      <w:r w:rsidR="00466A64" w:rsidRPr="006009CF">
        <w:rPr>
          <w:rFonts w:ascii="Times New Roman" w:hAnsi="Times New Roman" w:cs="Times New Roman"/>
        </w:rPr>
        <w:t xml:space="preserve">, that states that lexical effect has a strong impact on lexical accessibility for </w:t>
      </w:r>
      <w:ins w:id="248" w:author="Jennifer Rosanna Markovits Rojas" w:date="2021-04-23T11:31:00Z">
        <w:r w:rsidR="00F134AF">
          <w:rPr>
            <w:rFonts w:ascii="Times New Roman" w:hAnsi="Times New Roman" w:cs="Times New Roman"/>
          </w:rPr>
          <w:lastRenderedPageBreak/>
          <w:t>comprehension</w:t>
        </w:r>
      </w:ins>
      <w:del w:id="249" w:author="Jennifer Rosanna Markovits Rojas" w:date="2021-04-23T11:31:00Z">
        <w:r w:rsidR="00466A64" w:rsidRPr="006009CF" w:rsidDel="00F134AF">
          <w:rPr>
            <w:rFonts w:ascii="Times New Roman" w:hAnsi="Times New Roman" w:cs="Times New Roman"/>
          </w:rPr>
          <w:delText>production</w:delText>
        </w:r>
      </w:del>
      <w:r w:rsidR="00466A64" w:rsidRPr="006009CF">
        <w:rPr>
          <w:rFonts w:ascii="Times New Roman" w:hAnsi="Times New Roman" w:cs="Times New Roman"/>
        </w:rPr>
        <w:t xml:space="preserve"> rather than </w:t>
      </w:r>
      <w:ins w:id="250" w:author="Jennifer Rosanna Markovits Rojas" w:date="2021-04-23T11:31:00Z">
        <w:r w:rsidR="00F134AF">
          <w:rPr>
            <w:rFonts w:ascii="Times New Roman" w:hAnsi="Times New Roman" w:cs="Times New Roman"/>
          </w:rPr>
          <w:t>production</w:t>
        </w:r>
      </w:ins>
      <w:del w:id="251" w:author="Jennifer Rosanna Markovits Rojas" w:date="2021-04-23T11:31:00Z">
        <w:r w:rsidR="00466A64" w:rsidRPr="006009CF" w:rsidDel="00F134AF">
          <w:rPr>
            <w:rFonts w:ascii="Times New Roman" w:hAnsi="Times New Roman" w:cs="Times New Roman"/>
          </w:rPr>
          <w:delText>comprehension</w:delText>
        </w:r>
      </w:del>
      <w:r w:rsidR="006009CF" w:rsidRPr="006009CF">
        <w:rPr>
          <w:rFonts w:ascii="Times New Roman" w:hAnsi="Times New Roman" w:cs="Times New Roman"/>
        </w:rPr>
        <w:t>, concluding that production</w:t>
      </w:r>
      <w:r w:rsidR="00466A64" w:rsidRPr="006009CF">
        <w:rPr>
          <w:rFonts w:ascii="Times New Roman" w:hAnsi="Times New Roman" w:cs="Times New Roman"/>
        </w:rPr>
        <w:t xml:space="preserve"> is a process driven by semantic constraint, whereas comprehension is frequency-driven</w:t>
      </w:r>
      <w:r w:rsidR="006009CF" w:rsidRPr="006009CF">
        <w:rPr>
          <w:rFonts w:ascii="Times New Roman" w:hAnsi="Times New Roman" w:cs="Times New Roman"/>
        </w:rPr>
        <w:t xml:space="preserve">. Based on the current data, it is possible to state that high-frequency factor has a positive impact in accessibility to mental representation of gender features in the target languages and low EPT L2HB results may not be as accurate reflecting Hebrew l2ers syntactic knowledge of gender grammatical features. </w:t>
      </w:r>
    </w:p>
    <w:p w14:paraId="62FE6B68" w14:textId="20C6CD31" w:rsidR="006E79A8" w:rsidRDefault="000039F8">
      <w:pPr>
        <w:spacing w:line="480" w:lineRule="auto"/>
        <w:rPr>
          <w:rFonts w:ascii="Times New Roman" w:eastAsia="Times New Roman" w:hAnsi="Times New Roman" w:cs="Times New Roman"/>
        </w:rPr>
      </w:pPr>
      <w:r>
        <w:rPr>
          <w:rFonts w:ascii="Times New Roman" w:eastAsia="Times New Roman" w:hAnsi="Times New Roman" w:cs="Times New Roman"/>
        </w:rPr>
        <w:t>In sum, t</w:t>
      </w:r>
      <w:r w:rsidR="00896CAB" w:rsidRPr="006009CF">
        <w:rPr>
          <w:rFonts w:ascii="Times New Roman" w:eastAsia="Times New Roman" w:hAnsi="Times New Roman" w:cs="Times New Roman"/>
        </w:rPr>
        <w:t xml:space="preserve">he results of the present study showed that L2 Spanish learners make use of morphosyntactic strategies when the nouns </w:t>
      </w:r>
      <w:r>
        <w:rPr>
          <w:rFonts w:ascii="Times New Roman" w:eastAsia="Times New Roman" w:hAnsi="Times New Roman" w:cs="Times New Roman"/>
        </w:rPr>
        <w:t>have</w:t>
      </w:r>
      <w:r w:rsidR="00896CAB" w:rsidRPr="006009CF">
        <w:rPr>
          <w:rFonts w:ascii="Times New Roman" w:eastAsia="Times New Roman" w:hAnsi="Times New Roman" w:cs="Times New Roman"/>
        </w:rPr>
        <w:t xml:space="preserve"> </w:t>
      </w:r>
      <w:r>
        <w:rPr>
          <w:rFonts w:ascii="Times New Roman" w:eastAsia="Times New Roman" w:hAnsi="Times New Roman" w:cs="Times New Roman"/>
        </w:rPr>
        <w:t xml:space="preserve">opaque </w:t>
      </w:r>
      <w:r w:rsidR="00896CAB" w:rsidRPr="006009CF">
        <w:rPr>
          <w:rFonts w:ascii="Times New Roman" w:eastAsia="Times New Roman" w:hAnsi="Times New Roman" w:cs="Times New Roman"/>
        </w:rPr>
        <w:t>endings, suggesting that the acquisition of syntactic knowledge plays a fundamental role in L2 gender process irrespectively the</w:t>
      </w:r>
      <w:r w:rsidR="006E79A8">
        <w:rPr>
          <w:rFonts w:ascii="Times New Roman" w:eastAsia="Times New Roman" w:hAnsi="Times New Roman" w:cs="Times New Roman"/>
        </w:rPr>
        <w:t xml:space="preserve"> transparency </w:t>
      </w:r>
      <w:r w:rsidR="006E79A8" w:rsidRPr="006009CF">
        <w:rPr>
          <w:rFonts w:ascii="Times New Roman" w:eastAsia="Times New Roman" w:hAnsi="Times New Roman" w:cs="Times New Roman"/>
        </w:rPr>
        <w:t>of</w:t>
      </w:r>
      <w:r w:rsidR="00896CAB" w:rsidRPr="006009CF">
        <w:rPr>
          <w:rFonts w:ascii="Times New Roman" w:eastAsia="Times New Roman" w:hAnsi="Times New Roman" w:cs="Times New Roman"/>
        </w:rPr>
        <w:t xml:space="preserve"> the noun and the </w:t>
      </w:r>
      <w:r w:rsidR="006E79A8">
        <w:rPr>
          <w:rFonts w:ascii="Times New Roman" w:eastAsia="Times New Roman" w:hAnsi="Times New Roman" w:cs="Times New Roman"/>
        </w:rPr>
        <w:t>word lexical frequency.</w:t>
      </w:r>
    </w:p>
    <w:p w14:paraId="2B4C91E3" w14:textId="7FA6F825" w:rsidR="00FE104D" w:rsidRPr="00405C4C" w:rsidRDefault="00A2775E">
      <w:pPr>
        <w:spacing w:line="480" w:lineRule="auto"/>
        <w:rPr>
          <w:rFonts w:ascii="Times New Roman" w:eastAsia="Times New Roman" w:hAnsi="Times New Roman" w:cs="Times New Roman"/>
          <w:b/>
        </w:rPr>
      </w:pPr>
      <w:del w:id="252" w:author="Jennifer Rosanna Markovits Rojas" w:date="2021-04-23T14:57:00Z">
        <w:r w:rsidRPr="00405C4C" w:rsidDel="00AE63D0">
          <w:rPr>
            <w:rFonts w:ascii="Times New Roman" w:eastAsia="Times New Roman" w:hAnsi="Times New Roman" w:cs="Times New Roman"/>
            <w:b/>
          </w:rPr>
          <w:delText xml:space="preserve">8 </w:delText>
        </w:r>
      </w:del>
      <w:r w:rsidR="00FE104D" w:rsidRPr="00405C4C">
        <w:rPr>
          <w:rFonts w:ascii="Times New Roman" w:eastAsia="Times New Roman" w:hAnsi="Times New Roman" w:cs="Times New Roman"/>
          <w:b/>
        </w:rPr>
        <w:t>Conclusion</w:t>
      </w:r>
    </w:p>
    <w:p w14:paraId="091B1FB7" w14:textId="294FA549" w:rsidR="002F5B4D" w:rsidRDefault="00FE104D">
      <w:pPr>
        <w:spacing w:line="480" w:lineRule="auto"/>
        <w:rPr>
          <w:rFonts w:ascii="Times New Roman" w:eastAsia="Times New Roman" w:hAnsi="Times New Roman" w:cs="Times New Roman"/>
        </w:rPr>
      </w:pPr>
      <w:r w:rsidRPr="00405C4C">
        <w:rPr>
          <w:rFonts w:ascii="Times New Roman" w:eastAsia="Times New Roman" w:hAnsi="Times New Roman" w:cs="Times New Roman"/>
        </w:rPr>
        <w:t xml:space="preserve">This study investigated the </w:t>
      </w:r>
      <w:r w:rsidR="001858D4" w:rsidRPr="00405C4C">
        <w:rPr>
          <w:rFonts w:ascii="Times New Roman" w:eastAsia="Times New Roman" w:hAnsi="Times New Roman" w:cs="Times New Roman"/>
        </w:rPr>
        <w:t>role of morphos</w:t>
      </w:r>
      <w:r w:rsidRPr="00405C4C">
        <w:rPr>
          <w:rFonts w:ascii="Times New Roman" w:eastAsia="Times New Roman" w:hAnsi="Times New Roman" w:cs="Times New Roman"/>
        </w:rPr>
        <w:t xml:space="preserve">yntactic </w:t>
      </w:r>
      <w:r w:rsidR="001858D4" w:rsidRPr="00405C4C">
        <w:rPr>
          <w:rFonts w:ascii="Times New Roman" w:eastAsia="Times New Roman" w:hAnsi="Times New Roman" w:cs="Times New Roman"/>
        </w:rPr>
        <w:t xml:space="preserve">versus morphophonological features </w:t>
      </w:r>
      <w:r w:rsidRPr="00405C4C">
        <w:rPr>
          <w:rFonts w:ascii="Times New Roman" w:eastAsia="Times New Roman" w:hAnsi="Times New Roman" w:cs="Times New Roman"/>
        </w:rPr>
        <w:t xml:space="preserve">in the acquisition of </w:t>
      </w:r>
      <w:r w:rsidR="006E79A8">
        <w:rPr>
          <w:rFonts w:ascii="Times New Roman" w:eastAsia="Times New Roman" w:hAnsi="Times New Roman" w:cs="Times New Roman"/>
        </w:rPr>
        <w:t xml:space="preserve">inanimate </w:t>
      </w:r>
      <w:r w:rsidRPr="00405C4C">
        <w:rPr>
          <w:rFonts w:ascii="Times New Roman" w:eastAsia="Times New Roman" w:hAnsi="Times New Roman" w:cs="Times New Roman"/>
        </w:rPr>
        <w:t xml:space="preserve">nouns in L1 English-L2 Hebrew and L1 English-L2 Spanish learners. </w:t>
      </w:r>
      <w:r w:rsidR="001858D4" w:rsidRPr="00405C4C">
        <w:rPr>
          <w:rFonts w:ascii="Times New Roman" w:eastAsia="Times New Roman" w:hAnsi="Times New Roman" w:cs="Times New Roman"/>
        </w:rPr>
        <w:t xml:space="preserve">Therefore, the present work corroborated the </w:t>
      </w:r>
      <w:r w:rsidR="00322136" w:rsidRPr="00405C4C">
        <w:rPr>
          <w:rFonts w:ascii="Times New Roman" w:eastAsia="Times New Roman" w:hAnsi="Times New Roman" w:cs="Times New Roman"/>
        </w:rPr>
        <w:t>important role played by</w:t>
      </w:r>
      <w:r w:rsidR="001858D4" w:rsidRPr="00405C4C">
        <w:rPr>
          <w:rFonts w:ascii="Times New Roman" w:eastAsia="Times New Roman" w:hAnsi="Times New Roman" w:cs="Times New Roman"/>
        </w:rPr>
        <w:t xml:space="preserve"> the determiner with gender value across languages within the DP in gender L2 acquisition. The current investigation </w:t>
      </w:r>
      <w:r w:rsidRPr="00405C4C">
        <w:rPr>
          <w:rFonts w:ascii="Times New Roman" w:eastAsia="Times New Roman" w:hAnsi="Times New Roman" w:cs="Times New Roman"/>
        </w:rPr>
        <w:t xml:space="preserve">also examined the </w:t>
      </w:r>
      <w:r w:rsidR="001858D4" w:rsidRPr="00405C4C">
        <w:rPr>
          <w:rFonts w:ascii="Times New Roman" w:eastAsia="Times New Roman" w:hAnsi="Times New Roman" w:cs="Times New Roman"/>
        </w:rPr>
        <w:t xml:space="preserve">reliability of noun-ending morphemes in the target process, showing that </w:t>
      </w:r>
      <w:r w:rsidR="006E79A8">
        <w:rPr>
          <w:rFonts w:ascii="Times New Roman" w:eastAsia="Times New Roman" w:hAnsi="Times New Roman" w:cs="Times New Roman"/>
        </w:rPr>
        <w:t xml:space="preserve">transparent </w:t>
      </w:r>
      <w:r w:rsidR="001858D4" w:rsidRPr="00405C4C">
        <w:rPr>
          <w:rFonts w:ascii="Times New Roman" w:eastAsia="Times New Roman" w:hAnsi="Times New Roman" w:cs="Times New Roman"/>
        </w:rPr>
        <w:t>morphophonological features</w:t>
      </w:r>
      <w:r w:rsidR="006E79A8">
        <w:rPr>
          <w:rFonts w:ascii="Times New Roman" w:eastAsia="Times New Roman" w:hAnsi="Times New Roman" w:cs="Times New Roman"/>
        </w:rPr>
        <w:t xml:space="preserve"> are less reliable than the determiner in the </w:t>
      </w:r>
      <w:r w:rsidR="00AF609E" w:rsidRPr="00405C4C">
        <w:rPr>
          <w:rFonts w:ascii="Times New Roman" w:eastAsia="Times New Roman" w:hAnsi="Times New Roman" w:cs="Times New Roman"/>
        </w:rPr>
        <w:t xml:space="preserve">target process. </w:t>
      </w:r>
      <w:r w:rsidR="006E79A8">
        <w:rPr>
          <w:rFonts w:ascii="Times New Roman" w:eastAsia="Times New Roman" w:hAnsi="Times New Roman" w:cs="Times New Roman"/>
        </w:rPr>
        <w:t xml:space="preserve">One </w:t>
      </w:r>
      <w:r w:rsidR="00AF609E" w:rsidRPr="00405C4C">
        <w:rPr>
          <w:rFonts w:ascii="Times New Roman" w:eastAsia="Times New Roman" w:hAnsi="Times New Roman" w:cs="Times New Roman"/>
        </w:rPr>
        <w:t>c</w:t>
      </w:r>
      <w:r w:rsidRPr="00405C4C">
        <w:rPr>
          <w:rFonts w:ascii="Times New Roman" w:eastAsia="Times New Roman" w:hAnsi="Times New Roman" w:cs="Times New Roman"/>
        </w:rPr>
        <w:t xml:space="preserve">omprehension </w:t>
      </w:r>
      <w:r w:rsidR="006E79A8" w:rsidRPr="00405C4C">
        <w:rPr>
          <w:rFonts w:ascii="Times New Roman" w:eastAsia="Times New Roman" w:hAnsi="Times New Roman" w:cs="Times New Roman"/>
        </w:rPr>
        <w:t>task</w:t>
      </w:r>
      <w:r w:rsidR="00AF609E" w:rsidRPr="00405C4C">
        <w:rPr>
          <w:rFonts w:ascii="Times New Roman" w:eastAsia="Times New Roman" w:hAnsi="Times New Roman" w:cs="Times New Roman"/>
        </w:rPr>
        <w:t xml:space="preserve"> </w:t>
      </w:r>
      <w:r w:rsidRPr="00405C4C">
        <w:rPr>
          <w:rFonts w:ascii="Times New Roman" w:eastAsia="Times New Roman" w:hAnsi="Times New Roman" w:cs="Times New Roman"/>
        </w:rPr>
        <w:t xml:space="preserve">and </w:t>
      </w:r>
      <w:r w:rsidR="00AF609E" w:rsidRPr="00405C4C">
        <w:rPr>
          <w:rFonts w:ascii="Times New Roman" w:eastAsia="Times New Roman" w:hAnsi="Times New Roman" w:cs="Times New Roman"/>
        </w:rPr>
        <w:t xml:space="preserve">one </w:t>
      </w:r>
      <w:r w:rsidRPr="00405C4C">
        <w:rPr>
          <w:rFonts w:ascii="Times New Roman" w:eastAsia="Times New Roman" w:hAnsi="Times New Roman" w:cs="Times New Roman"/>
        </w:rPr>
        <w:t xml:space="preserve">production task were conducted to determine the effects of </w:t>
      </w:r>
      <w:r w:rsidR="00AF609E" w:rsidRPr="00405C4C">
        <w:rPr>
          <w:rFonts w:ascii="Times New Roman" w:eastAsia="Times New Roman" w:hAnsi="Times New Roman" w:cs="Times New Roman"/>
        </w:rPr>
        <w:t>morphosyntactic versus</w:t>
      </w:r>
      <w:r w:rsidRPr="00405C4C">
        <w:rPr>
          <w:rFonts w:ascii="Times New Roman" w:eastAsia="Times New Roman" w:hAnsi="Times New Roman" w:cs="Times New Roman"/>
        </w:rPr>
        <w:t xml:space="preserve"> </w:t>
      </w:r>
      <w:r w:rsidR="00AF609E" w:rsidRPr="00405C4C">
        <w:rPr>
          <w:rFonts w:ascii="Times New Roman" w:eastAsia="Times New Roman" w:hAnsi="Times New Roman" w:cs="Times New Roman"/>
        </w:rPr>
        <w:t>morphophonological features</w:t>
      </w:r>
      <w:r w:rsidRPr="00405C4C">
        <w:rPr>
          <w:rFonts w:ascii="Times New Roman" w:eastAsia="Times New Roman" w:hAnsi="Times New Roman" w:cs="Times New Roman"/>
        </w:rPr>
        <w:t xml:space="preserve"> in the target nouns. The data showed that </w:t>
      </w:r>
      <w:r w:rsidR="00AF609E" w:rsidRPr="00405C4C">
        <w:rPr>
          <w:rFonts w:ascii="Times New Roman" w:eastAsia="Times New Roman" w:hAnsi="Times New Roman" w:cs="Times New Roman"/>
        </w:rPr>
        <w:t xml:space="preserve">overall, the presence of the gendered </w:t>
      </w:r>
      <w:r w:rsidR="006E79A8" w:rsidRPr="00405C4C">
        <w:rPr>
          <w:rFonts w:ascii="Times New Roman" w:eastAsia="Times New Roman" w:hAnsi="Times New Roman" w:cs="Times New Roman"/>
        </w:rPr>
        <w:t>determiner has</w:t>
      </w:r>
      <w:r w:rsidRPr="00405C4C">
        <w:rPr>
          <w:rFonts w:ascii="Times New Roman" w:eastAsia="Times New Roman" w:hAnsi="Times New Roman" w:cs="Times New Roman"/>
        </w:rPr>
        <w:t xml:space="preserve"> a main effect on gender acquisition</w:t>
      </w:r>
      <w:r w:rsidR="006E79A8">
        <w:rPr>
          <w:rFonts w:ascii="Times New Roman" w:eastAsia="Times New Roman" w:hAnsi="Times New Roman" w:cs="Times New Roman"/>
        </w:rPr>
        <w:t xml:space="preserve"> when the learner has no phonological cues in the input</w:t>
      </w:r>
      <w:r w:rsidR="00AF609E" w:rsidRPr="00405C4C">
        <w:rPr>
          <w:rFonts w:ascii="Times New Roman" w:eastAsia="Times New Roman" w:hAnsi="Times New Roman" w:cs="Times New Roman"/>
        </w:rPr>
        <w:t xml:space="preserve">. </w:t>
      </w:r>
      <w:r w:rsidR="000D6355">
        <w:rPr>
          <w:rFonts w:ascii="Times New Roman" w:eastAsia="Times New Roman" w:hAnsi="Times New Roman" w:cs="Times New Roman"/>
        </w:rPr>
        <w:t xml:space="preserve">Also, the same results indicated that consistency of gender information encoded in the article provided by the input is </w:t>
      </w:r>
      <w:r w:rsidR="000D6355">
        <w:rPr>
          <w:rFonts w:ascii="Times New Roman" w:eastAsia="Times New Roman" w:hAnsi="Times New Roman" w:cs="Times New Roman"/>
        </w:rPr>
        <w:lastRenderedPageBreak/>
        <w:t xml:space="preserve">crucial in the process of noun- adjective agreement. </w:t>
      </w:r>
      <w:r w:rsidRPr="00405C4C">
        <w:rPr>
          <w:rFonts w:ascii="Times New Roman" w:eastAsia="Times New Roman" w:hAnsi="Times New Roman" w:cs="Times New Roman"/>
        </w:rPr>
        <w:t xml:space="preserve">On the other hand, the </w:t>
      </w:r>
      <w:r w:rsidR="00AF609E" w:rsidRPr="00405C4C">
        <w:rPr>
          <w:rFonts w:ascii="Times New Roman" w:eastAsia="Times New Roman" w:hAnsi="Times New Roman" w:cs="Times New Roman"/>
        </w:rPr>
        <w:t xml:space="preserve">presence of </w:t>
      </w:r>
      <w:r w:rsidR="000D6355">
        <w:rPr>
          <w:rFonts w:ascii="Times New Roman" w:eastAsia="Times New Roman" w:hAnsi="Times New Roman" w:cs="Times New Roman"/>
        </w:rPr>
        <w:t>transparent p</w:t>
      </w:r>
      <w:r w:rsidR="000D6355" w:rsidRPr="00405C4C">
        <w:rPr>
          <w:rFonts w:ascii="Times New Roman" w:eastAsia="Times New Roman" w:hAnsi="Times New Roman" w:cs="Times New Roman"/>
        </w:rPr>
        <w:t>lural</w:t>
      </w:r>
      <w:r w:rsidR="00AF609E" w:rsidRPr="00405C4C">
        <w:rPr>
          <w:rFonts w:ascii="Times New Roman" w:eastAsia="Times New Roman" w:hAnsi="Times New Roman" w:cs="Times New Roman"/>
        </w:rPr>
        <w:t xml:space="preserve"> noun-ending </w:t>
      </w:r>
      <w:r w:rsidR="000D6355">
        <w:rPr>
          <w:rFonts w:ascii="Times New Roman" w:eastAsia="Times New Roman" w:hAnsi="Times New Roman" w:cs="Times New Roman"/>
        </w:rPr>
        <w:t xml:space="preserve">is less reliable when </w:t>
      </w:r>
      <w:r w:rsidRPr="00405C4C">
        <w:rPr>
          <w:rFonts w:ascii="Times New Roman" w:eastAsia="Times New Roman" w:hAnsi="Times New Roman" w:cs="Times New Roman"/>
        </w:rPr>
        <w:t xml:space="preserve">Hebrew </w:t>
      </w:r>
      <w:r w:rsidR="000D6355">
        <w:rPr>
          <w:rFonts w:ascii="Times New Roman" w:eastAsia="Times New Roman" w:hAnsi="Times New Roman" w:cs="Times New Roman"/>
        </w:rPr>
        <w:t>l2ers needs to match the noun with the appropriate gender of the adjective.</w:t>
      </w:r>
      <w:r w:rsidR="00617638" w:rsidRPr="00405C4C">
        <w:rPr>
          <w:rFonts w:ascii="Times New Roman" w:eastAsia="Times New Roman" w:hAnsi="Times New Roman" w:cs="Times New Roman"/>
        </w:rPr>
        <w:t xml:space="preserve"> Taken</w:t>
      </w:r>
      <w:r w:rsidRPr="00405C4C">
        <w:rPr>
          <w:rFonts w:ascii="Times New Roman" w:eastAsia="Times New Roman" w:hAnsi="Times New Roman" w:cs="Times New Roman"/>
        </w:rPr>
        <w:t xml:space="preserve"> together, these findings suggest that </w:t>
      </w:r>
      <w:r w:rsidR="00AF609E" w:rsidRPr="00405C4C">
        <w:rPr>
          <w:rFonts w:ascii="Times New Roman" w:eastAsia="Times New Roman" w:hAnsi="Times New Roman" w:cs="Times New Roman"/>
        </w:rPr>
        <w:t>syntactic knowledge</w:t>
      </w:r>
      <w:r w:rsidRPr="00405C4C">
        <w:rPr>
          <w:rFonts w:ascii="Times New Roman" w:eastAsia="Times New Roman" w:hAnsi="Times New Roman" w:cs="Times New Roman"/>
        </w:rPr>
        <w:t xml:space="preserve"> </w:t>
      </w:r>
      <w:r w:rsidR="00AF609E" w:rsidRPr="00405C4C">
        <w:rPr>
          <w:rFonts w:ascii="Times New Roman" w:eastAsia="Times New Roman" w:hAnsi="Times New Roman" w:cs="Times New Roman"/>
        </w:rPr>
        <w:t>f</w:t>
      </w:r>
      <w:r w:rsidRPr="00405C4C">
        <w:rPr>
          <w:rFonts w:ascii="Times New Roman" w:eastAsia="Times New Roman" w:hAnsi="Times New Roman" w:cs="Times New Roman"/>
        </w:rPr>
        <w:t>acilitates the acquisition of gender in inanim</w:t>
      </w:r>
      <w:r w:rsidR="000D6355">
        <w:rPr>
          <w:rFonts w:ascii="Times New Roman" w:eastAsia="Times New Roman" w:hAnsi="Times New Roman" w:cs="Times New Roman"/>
        </w:rPr>
        <w:t xml:space="preserve">ate </w:t>
      </w:r>
      <w:r w:rsidRPr="00405C4C">
        <w:rPr>
          <w:rFonts w:ascii="Times New Roman" w:eastAsia="Times New Roman" w:hAnsi="Times New Roman" w:cs="Times New Roman"/>
        </w:rPr>
        <w:t>nouns</w:t>
      </w:r>
      <w:r w:rsidR="00AF609E" w:rsidRPr="00405C4C">
        <w:rPr>
          <w:rFonts w:ascii="Times New Roman" w:eastAsia="Times New Roman" w:hAnsi="Times New Roman" w:cs="Times New Roman"/>
        </w:rPr>
        <w:t xml:space="preserve"> across </w:t>
      </w:r>
      <w:r w:rsidR="007B3A79">
        <w:rPr>
          <w:rFonts w:ascii="Times New Roman" w:eastAsia="Times New Roman" w:hAnsi="Times New Roman" w:cs="Times New Roman"/>
        </w:rPr>
        <w:t>languages</w:t>
      </w:r>
      <w:r w:rsidR="00C7508E">
        <w:rPr>
          <w:rFonts w:ascii="Times New Roman" w:eastAsia="Times New Roman" w:hAnsi="Times New Roman" w:cs="Times New Roman"/>
        </w:rPr>
        <w:t>.</w:t>
      </w:r>
    </w:p>
    <w:p w14:paraId="1355063D" w14:textId="42C7E63C" w:rsidR="00224CD5" w:rsidRDefault="00224CD5">
      <w:pPr>
        <w:spacing w:after="160" w:line="259" w:lineRule="auto"/>
        <w:rPr>
          <w:rFonts w:ascii="Times New Roman" w:eastAsia="Times New Roman" w:hAnsi="Times New Roman" w:cs="Times New Roman"/>
          <w:b/>
          <w:bCs/>
        </w:rPr>
      </w:pPr>
      <w:r w:rsidRPr="00224CD5">
        <w:rPr>
          <w:rFonts w:ascii="Times New Roman" w:eastAsia="Times New Roman" w:hAnsi="Times New Roman" w:cs="Times New Roman"/>
          <w:b/>
          <w:bCs/>
        </w:rPr>
        <w:t>Abbreviations</w:t>
      </w:r>
    </w:p>
    <w:p w14:paraId="09D86C29" w14:textId="7931092E"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DP: determiner phrase</w:t>
      </w:r>
    </w:p>
    <w:p w14:paraId="693A2724" w14:textId="54CCC7E8"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F: feminine</w:t>
      </w:r>
    </w:p>
    <w:p w14:paraId="3B72199A" w14:textId="094C38A6"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M: masculine</w:t>
      </w:r>
    </w:p>
    <w:p w14:paraId="4086A09A" w14:textId="4989477A"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PL: plural</w:t>
      </w:r>
    </w:p>
    <w:p w14:paraId="17A2AF63" w14:textId="21699547"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SG: singular</w:t>
      </w:r>
    </w:p>
    <w:p w14:paraId="2F3B1220" w14:textId="607AA77D"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DET: determiner</w:t>
      </w:r>
    </w:p>
    <w:p w14:paraId="5C7846FE" w14:textId="069FE71A"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DEF: definite</w:t>
      </w:r>
    </w:p>
    <w:p w14:paraId="2D21481B" w14:textId="3CD08FEE" w:rsid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NOM: nominative</w:t>
      </w:r>
    </w:p>
    <w:p w14:paraId="32209A43" w14:textId="126506BD" w:rsidR="00224CD5" w:rsidRPr="00224CD5" w:rsidRDefault="00224CD5">
      <w:pPr>
        <w:spacing w:after="160" w:line="259" w:lineRule="auto"/>
        <w:rPr>
          <w:rFonts w:ascii="Times New Roman" w:eastAsia="Times New Roman" w:hAnsi="Times New Roman" w:cs="Times New Roman"/>
        </w:rPr>
      </w:pPr>
      <w:r>
        <w:rPr>
          <w:rFonts w:ascii="Times New Roman" w:eastAsia="Times New Roman" w:hAnsi="Times New Roman" w:cs="Times New Roman"/>
        </w:rPr>
        <w:t>ADJ: adjective</w:t>
      </w:r>
    </w:p>
    <w:p w14:paraId="1B8D42A4" w14:textId="77777777" w:rsidR="00224CD5" w:rsidRDefault="00224CD5">
      <w:pPr>
        <w:spacing w:after="160" w:line="259" w:lineRule="auto"/>
        <w:rPr>
          <w:rFonts w:ascii="Times New Roman" w:eastAsia="Times New Roman" w:hAnsi="Times New Roman" w:cs="Times New Roman"/>
          <w:b/>
          <w:bCs/>
        </w:rPr>
      </w:pPr>
    </w:p>
    <w:p w14:paraId="50A275DA" w14:textId="3FDCFAC6" w:rsidR="002F5B4D" w:rsidRDefault="002F5B4D">
      <w:pPr>
        <w:spacing w:after="160" w:line="259" w:lineRule="auto"/>
        <w:rPr>
          <w:rFonts w:ascii="Times New Roman" w:eastAsia="Times New Roman" w:hAnsi="Times New Roman" w:cs="Times New Roman"/>
          <w:b/>
          <w:bCs/>
        </w:rPr>
      </w:pPr>
      <w:r w:rsidRPr="002F5B4D">
        <w:rPr>
          <w:rFonts w:ascii="Times New Roman" w:eastAsia="Times New Roman" w:hAnsi="Times New Roman" w:cs="Times New Roman"/>
          <w:b/>
          <w:bCs/>
        </w:rPr>
        <w:t>Competing Interests</w:t>
      </w:r>
    </w:p>
    <w:p w14:paraId="57224B38" w14:textId="77777777" w:rsidR="00047DB7" w:rsidRDefault="002F5B4D">
      <w:pPr>
        <w:spacing w:after="160" w:line="259" w:lineRule="auto"/>
        <w:rPr>
          <w:rFonts w:ascii="Times New Roman" w:eastAsia="Times New Roman" w:hAnsi="Times New Roman" w:cs="Times New Roman"/>
        </w:rPr>
      </w:pPr>
      <w:r w:rsidRPr="00047DB7">
        <w:rPr>
          <w:rFonts w:ascii="Times New Roman" w:eastAsia="Times New Roman" w:hAnsi="Times New Roman" w:cs="Times New Roman"/>
        </w:rPr>
        <w:t>The authors have no competing interests to declare</w:t>
      </w:r>
    </w:p>
    <w:p w14:paraId="65B9889A" w14:textId="77777777" w:rsidR="00047DB7" w:rsidRDefault="00047DB7">
      <w:pPr>
        <w:spacing w:line="480" w:lineRule="auto"/>
        <w:rPr>
          <w:rFonts w:ascii="Times New Roman" w:eastAsia="Times New Roman" w:hAnsi="Times New Roman" w:cs="Times New Roman"/>
          <w:b/>
          <w:bCs/>
        </w:rPr>
      </w:pPr>
      <w:bookmarkStart w:id="253" w:name="_Hlk45787036"/>
    </w:p>
    <w:p w14:paraId="251E626F" w14:textId="499EA1FF" w:rsidR="00FE104D" w:rsidRPr="002F5B4D" w:rsidRDefault="00FE104D">
      <w:pPr>
        <w:spacing w:line="480" w:lineRule="auto"/>
        <w:rPr>
          <w:rFonts w:ascii="Times New Roman" w:eastAsia="Times New Roman" w:hAnsi="Times New Roman" w:cs="Times New Roman"/>
          <w:b/>
          <w:bCs/>
        </w:rPr>
      </w:pPr>
      <w:r w:rsidRPr="002F5B4D">
        <w:rPr>
          <w:rFonts w:ascii="Times New Roman" w:eastAsia="Times New Roman" w:hAnsi="Times New Roman" w:cs="Times New Roman"/>
          <w:b/>
          <w:bCs/>
        </w:rPr>
        <w:t>References</w:t>
      </w:r>
    </w:p>
    <w:p w14:paraId="242EECE4" w14:textId="3C8D3F05" w:rsidR="00F134AF" w:rsidRPr="00F134AF" w:rsidRDefault="00F134AF" w:rsidP="00697781">
      <w:pPr>
        <w:pStyle w:val="NormalWeb"/>
        <w:spacing w:before="0" w:beforeAutospacing="0" w:after="200" w:afterAutospacing="0" w:line="480" w:lineRule="auto"/>
        <w:ind w:left="720" w:hanging="720"/>
      </w:pPr>
      <w:r w:rsidRPr="00F134AF">
        <w:rPr>
          <w:color w:val="000000"/>
        </w:rPr>
        <w:t>Abney, S. P. (1987). The English noun phrase in its sentential aspect (Doctoral dissertation, Massachusetts Institute of Technology).</w:t>
      </w:r>
    </w:p>
    <w:p w14:paraId="3742B0C9" w14:textId="77777777" w:rsidR="00F134AF" w:rsidRPr="00F134AF" w:rsidRDefault="00F134AF" w:rsidP="00697781">
      <w:pPr>
        <w:spacing w:line="480" w:lineRule="auto"/>
        <w:ind w:left="720" w:hanging="720"/>
        <w:rPr>
          <w:rFonts w:ascii="Times New Roman" w:eastAsia="Times New Roman" w:hAnsi="Times New Roman" w:cs="Times New Roman"/>
        </w:rPr>
      </w:pPr>
      <w:proofErr w:type="spellStart"/>
      <w:r w:rsidRPr="00F134AF">
        <w:rPr>
          <w:rFonts w:ascii="Times New Roman" w:eastAsia="Times New Roman" w:hAnsi="Times New Roman" w:cs="Times New Roman"/>
        </w:rPr>
        <w:t>Amengual</w:t>
      </w:r>
      <w:proofErr w:type="spellEnd"/>
      <w:r w:rsidRPr="00F134AF">
        <w:rPr>
          <w:rFonts w:ascii="Times New Roman" w:eastAsia="Times New Roman" w:hAnsi="Times New Roman" w:cs="Times New Roman"/>
        </w:rPr>
        <w:t>, M. (2016). Cross-linguistic influence in the bilingual mental lexicon: Evidence of     cognate effects in the phonetic production and processing of a vowel contrast. Frontiers in psychology, 7, 617.</w:t>
      </w:r>
    </w:p>
    <w:p w14:paraId="1484CD37" w14:textId="77777777"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lastRenderedPageBreak/>
        <w:t>Armon-</w:t>
      </w:r>
      <w:proofErr w:type="spellStart"/>
      <w:r w:rsidRPr="00F134AF">
        <w:rPr>
          <w:rFonts w:ascii="Times New Roman" w:eastAsia="Times New Roman" w:hAnsi="Times New Roman" w:cs="Times New Roman"/>
        </w:rPr>
        <w:t>Lotem</w:t>
      </w:r>
      <w:proofErr w:type="spellEnd"/>
      <w:r w:rsidRPr="00F134AF">
        <w:rPr>
          <w:rFonts w:ascii="Times New Roman" w:eastAsia="Times New Roman" w:hAnsi="Times New Roman" w:cs="Times New Roman"/>
        </w:rPr>
        <w:t xml:space="preserve">, S., &amp; </w:t>
      </w:r>
      <w:proofErr w:type="spellStart"/>
      <w:r w:rsidRPr="00F134AF">
        <w:rPr>
          <w:rFonts w:ascii="Times New Roman" w:eastAsia="Times New Roman" w:hAnsi="Times New Roman" w:cs="Times New Roman"/>
        </w:rPr>
        <w:t>Amiram</w:t>
      </w:r>
      <w:proofErr w:type="spellEnd"/>
      <w:r w:rsidRPr="00F134AF">
        <w:rPr>
          <w:rFonts w:ascii="Times New Roman" w:eastAsia="Times New Roman" w:hAnsi="Times New Roman" w:cs="Times New Roman"/>
        </w:rPr>
        <w:t>, O. (2012). The assignment of gender in L2 Hebrew: The role of the L1 gender system. Brill's Journal of Afroasiatic Languages and Linguistics, 4(1), 232-251.</w:t>
      </w:r>
    </w:p>
    <w:p w14:paraId="45C16151" w14:textId="77777777" w:rsidR="00F134AF" w:rsidRPr="00F134AF" w:rsidRDefault="00F134AF" w:rsidP="00697781">
      <w:pPr>
        <w:spacing w:line="480" w:lineRule="auto"/>
        <w:ind w:left="720" w:hanging="720"/>
        <w:rPr>
          <w:rFonts w:ascii="Times New Roman" w:eastAsia="Times New Roman" w:hAnsi="Times New Roman" w:cs="Times New Roman"/>
          <w:lang w:val="es-ES"/>
        </w:rPr>
      </w:pPr>
      <w:proofErr w:type="spellStart"/>
      <w:r w:rsidRPr="00F134AF">
        <w:rPr>
          <w:rFonts w:ascii="Times New Roman" w:eastAsia="Times New Roman" w:hAnsi="Times New Roman" w:cs="Times New Roman"/>
        </w:rPr>
        <w:t>Audring</w:t>
      </w:r>
      <w:proofErr w:type="spellEnd"/>
      <w:r w:rsidRPr="00F134AF">
        <w:rPr>
          <w:rFonts w:ascii="Times New Roman" w:eastAsia="Times New Roman" w:hAnsi="Times New Roman" w:cs="Times New Roman"/>
        </w:rPr>
        <w:t xml:space="preserve">, J. (2008). Gender assignment and gender agreement: Evidence from pronominal gender languages. </w:t>
      </w:r>
      <w:proofErr w:type="spellStart"/>
      <w:r w:rsidRPr="00F134AF">
        <w:rPr>
          <w:rFonts w:ascii="Times New Roman" w:eastAsia="Times New Roman" w:hAnsi="Times New Roman" w:cs="Times New Roman"/>
          <w:lang w:val="es-ES"/>
        </w:rPr>
        <w:t>Morphology</w:t>
      </w:r>
      <w:proofErr w:type="spellEnd"/>
      <w:r w:rsidRPr="00F134AF">
        <w:rPr>
          <w:rFonts w:ascii="Times New Roman" w:eastAsia="Times New Roman" w:hAnsi="Times New Roman" w:cs="Times New Roman"/>
          <w:lang w:val="es-ES"/>
        </w:rPr>
        <w:t>, 18(2), 93-116.</w:t>
      </w:r>
    </w:p>
    <w:p w14:paraId="26BF2BF5" w14:textId="6F89AAC9" w:rsidR="00F134AF" w:rsidRPr="00F134AF" w:rsidRDefault="00B70C27" w:rsidP="00697781">
      <w:pPr>
        <w:spacing w:line="480" w:lineRule="auto"/>
        <w:ind w:left="720" w:hanging="720"/>
        <w:rPr>
          <w:rFonts w:ascii="Times New Roman" w:eastAsia="Times New Roman" w:hAnsi="Times New Roman" w:cs="Times New Roman"/>
          <w:lang w:val="es-ES"/>
        </w:rPr>
      </w:pPr>
      <w:r>
        <w:rPr>
          <w:rFonts w:ascii="Times New Roman" w:eastAsia="Times New Roman" w:hAnsi="Times New Roman" w:cs="Times New Roman"/>
          <w:lang w:val="es-ES"/>
        </w:rPr>
        <w:t>C</w:t>
      </w:r>
      <w:r w:rsidR="00F134AF" w:rsidRPr="00F134AF">
        <w:rPr>
          <w:rFonts w:ascii="Times New Roman" w:eastAsia="Times New Roman" w:hAnsi="Times New Roman" w:cs="Times New Roman"/>
          <w:lang w:val="es-ES"/>
        </w:rPr>
        <w:t xml:space="preserve">amacho, J. (2018). Introducción a la sintaxis del español. Cambridge University </w:t>
      </w:r>
      <w:proofErr w:type="spellStart"/>
      <w:r w:rsidR="00F134AF" w:rsidRPr="00F134AF">
        <w:rPr>
          <w:rFonts w:ascii="Times New Roman" w:eastAsia="Times New Roman" w:hAnsi="Times New Roman" w:cs="Times New Roman"/>
          <w:lang w:val="es-ES"/>
        </w:rPr>
        <w:t>Press</w:t>
      </w:r>
      <w:proofErr w:type="spellEnd"/>
      <w:r w:rsidR="00F134AF" w:rsidRPr="00F134AF">
        <w:rPr>
          <w:rFonts w:ascii="Times New Roman" w:eastAsia="Times New Roman" w:hAnsi="Times New Roman" w:cs="Times New Roman"/>
          <w:lang w:val="es-ES"/>
        </w:rPr>
        <w:t>.</w:t>
      </w:r>
    </w:p>
    <w:p w14:paraId="0F060D14" w14:textId="52BD5E7F"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t xml:space="preserve">Camacho, J. Kirova, A (in press). Gender acquisition, </w:t>
      </w:r>
      <w:proofErr w:type="gramStart"/>
      <w:r w:rsidRPr="00F134AF">
        <w:rPr>
          <w:rFonts w:ascii="Times New Roman" w:eastAsia="Times New Roman" w:hAnsi="Times New Roman" w:cs="Times New Roman"/>
        </w:rPr>
        <w:t>processing</w:t>
      </w:r>
      <w:proofErr w:type="gramEnd"/>
      <w:r w:rsidRPr="00F134AF">
        <w:rPr>
          <w:rFonts w:ascii="Times New Roman" w:eastAsia="Times New Roman" w:hAnsi="Times New Roman" w:cs="Times New Roman"/>
        </w:rPr>
        <w:t xml:space="preserve"> and representation in L2 learners of genderless L1.</w:t>
      </w:r>
    </w:p>
    <w:p w14:paraId="76307F25" w14:textId="77777777" w:rsidR="00F134AF" w:rsidRPr="00F134AF" w:rsidRDefault="00F134AF" w:rsidP="00697781">
      <w:pPr>
        <w:spacing w:line="480" w:lineRule="auto"/>
        <w:ind w:left="720" w:hanging="720"/>
        <w:rPr>
          <w:rFonts w:ascii="Times New Roman" w:eastAsia="Times New Roman" w:hAnsi="Times New Roman" w:cs="Times New Roman"/>
        </w:rPr>
      </w:pPr>
      <w:proofErr w:type="spellStart"/>
      <w:r w:rsidRPr="00F134AF">
        <w:rPr>
          <w:rFonts w:ascii="Times New Roman" w:eastAsia="Times New Roman" w:hAnsi="Times New Roman" w:cs="Times New Roman"/>
        </w:rPr>
        <w:t>Chayat</w:t>
      </w:r>
      <w:proofErr w:type="spellEnd"/>
      <w:r w:rsidRPr="00F134AF">
        <w:rPr>
          <w:rFonts w:ascii="Times New Roman" w:eastAsia="Times New Roman" w:hAnsi="Times New Roman" w:cs="Times New Roman"/>
        </w:rPr>
        <w:t xml:space="preserve">, S., Israeli, S., &amp; </w:t>
      </w:r>
      <w:proofErr w:type="spellStart"/>
      <w:r w:rsidRPr="00F134AF">
        <w:rPr>
          <w:rFonts w:ascii="Times New Roman" w:eastAsia="Times New Roman" w:hAnsi="Times New Roman" w:cs="Times New Roman"/>
        </w:rPr>
        <w:t>Kobliner</w:t>
      </w:r>
      <w:proofErr w:type="spellEnd"/>
      <w:r w:rsidRPr="00F134AF">
        <w:rPr>
          <w:rFonts w:ascii="Times New Roman" w:eastAsia="Times New Roman" w:hAnsi="Times New Roman" w:cs="Times New Roman"/>
        </w:rPr>
        <w:t xml:space="preserve">, H. (2013). Hebrew from scratch. </w:t>
      </w:r>
      <w:proofErr w:type="spellStart"/>
      <w:r w:rsidRPr="00F134AF">
        <w:rPr>
          <w:rFonts w:ascii="Times New Roman" w:eastAsia="Times New Roman" w:hAnsi="Times New Roman" w:cs="Times New Roman"/>
        </w:rPr>
        <w:t>Academon</w:t>
      </w:r>
      <w:proofErr w:type="spellEnd"/>
      <w:r w:rsidRPr="00F134AF">
        <w:rPr>
          <w:rFonts w:ascii="Times New Roman" w:eastAsia="Times New Roman" w:hAnsi="Times New Roman" w:cs="Times New Roman"/>
        </w:rPr>
        <w:t>.</w:t>
      </w:r>
    </w:p>
    <w:p w14:paraId="3D8AA833" w14:textId="77777777"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t>Comrie, B. (1999). Grammatical gender systems: a linguist's assessment. Journal of Psycholinguistic research, 28(5), 457-466.</w:t>
      </w:r>
    </w:p>
    <w:p w14:paraId="0B638CD0" w14:textId="77777777"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t xml:space="preserve">Corbett, </w:t>
      </w:r>
      <w:proofErr w:type="spellStart"/>
      <w:r w:rsidRPr="00F134AF">
        <w:rPr>
          <w:rFonts w:ascii="Times New Roman" w:eastAsia="Times New Roman" w:hAnsi="Times New Roman" w:cs="Times New Roman"/>
        </w:rPr>
        <w:t>Greville</w:t>
      </w:r>
      <w:proofErr w:type="spellEnd"/>
      <w:r w:rsidRPr="00F134AF">
        <w:rPr>
          <w:rFonts w:ascii="Times New Roman" w:eastAsia="Times New Roman" w:hAnsi="Times New Roman" w:cs="Times New Roman"/>
        </w:rPr>
        <w:t>. 1991. Gender. Cambridge: Cambridge 242 University Press.</w:t>
      </w:r>
    </w:p>
    <w:p w14:paraId="051DCAB4" w14:textId="77777777"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lang w:val="es-ES"/>
        </w:rPr>
        <w:t xml:space="preserve">Davies, M. (2001-2002, 2015-2017). El corpus del español. </w:t>
      </w:r>
      <w:r w:rsidRPr="00F134AF">
        <w:rPr>
          <w:rFonts w:ascii="Times New Roman" w:eastAsia="Times New Roman" w:hAnsi="Times New Roman" w:cs="Times New Roman"/>
        </w:rPr>
        <w:t>Retrieved from https://www.corpusdelespanol.org/</w:t>
      </w:r>
    </w:p>
    <w:p w14:paraId="62F60546" w14:textId="5D73D58B" w:rsidR="00F134AF" w:rsidRPr="00697781" w:rsidRDefault="00F134AF" w:rsidP="00697781">
      <w:pPr>
        <w:spacing w:line="480" w:lineRule="auto"/>
        <w:ind w:left="720" w:hanging="720"/>
        <w:rPr>
          <w:rFonts w:ascii="Times New Roman" w:hAnsi="Times New Roman" w:cs="Times New Roman"/>
        </w:rPr>
      </w:pPr>
      <w:r w:rsidRPr="00697781">
        <w:rPr>
          <w:rFonts w:ascii="Times New Roman" w:hAnsi="Times New Roman" w:cs="Times New Roman"/>
        </w:rPr>
        <w:t xml:space="preserve">Dryer, Matthew S. &amp; </w:t>
      </w:r>
      <w:proofErr w:type="spellStart"/>
      <w:r w:rsidRPr="00697781">
        <w:rPr>
          <w:rFonts w:ascii="Times New Roman" w:hAnsi="Times New Roman" w:cs="Times New Roman"/>
        </w:rPr>
        <w:t>Haspelmath</w:t>
      </w:r>
      <w:proofErr w:type="spellEnd"/>
      <w:r w:rsidRPr="00697781">
        <w:rPr>
          <w:rFonts w:ascii="Times New Roman" w:hAnsi="Times New Roman" w:cs="Times New Roman"/>
        </w:rPr>
        <w:t xml:space="preserve">, Martin (eds.) 2013. The World Atlas of Language Structures Online. Leipzig: Max Planck Institute for Evolutionary Anthropology. </w:t>
      </w:r>
      <w:r w:rsidRPr="00697781">
        <w:rPr>
          <w:rFonts w:ascii="Times New Roman" w:hAnsi="Times New Roman" w:cs="Times New Roman"/>
        </w:rPr>
        <w:br/>
        <w:t>(Available online at https://wals.info/languoid/genealogy, Accessed on 2021-04-23.)</w:t>
      </w:r>
    </w:p>
    <w:p w14:paraId="13353CE1" w14:textId="4DEDBF3A"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t xml:space="preserve">Dugan, A. (2014, April 27). Language in Israel. Retrieved </w:t>
      </w:r>
      <w:proofErr w:type="gramStart"/>
      <w:r w:rsidRPr="00F134AF">
        <w:rPr>
          <w:rFonts w:ascii="Times New Roman" w:eastAsia="Times New Roman" w:hAnsi="Times New Roman" w:cs="Times New Roman"/>
        </w:rPr>
        <w:t xml:space="preserve">from </w:t>
      </w:r>
      <w:ins w:id="254" w:author="Jennifer Rosanna Markovits Rojas" w:date="2021-04-23T18:05:00Z">
        <w:r w:rsidR="00697781">
          <w:rPr>
            <w:rFonts w:ascii="Times New Roman" w:eastAsia="Times New Roman" w:hAnsi="Times New Roman" w:cs="Times New Roman"/>
          </w:rPr>
          <w:t xml:space="preserve"> </w:t>
        </w:r>
      </w:ins>
      <w:r w:rsidRPr="00F134AF">
        <w:rPr>
          <w:rFonts w:ascii="Times New Roman" w:eastAsia="Times New Roman" w:hAnsi="Times New Roman" w:cs="Times New Roman"/>
        </w:rPr>
        <w:t>https://berkleycenter.georgetown.edu</w:t>
      </w:r>
      <w:proofErr w:type="gramEnd"/>
    </w:p>
    <w:p w14:paraId="7C6D2D2C" w14:textId="77777777"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lastRenderedPageBreak/>
        <w:t>Ellis, Nick C. "Frequency effects in language processing: A review with implications for theories of implicit and explicit language acquisition." Studies in second language acquisition24.2 (2002): 143-188.</w:t>
      </w:r>
    </w:p>
    <w:p w14:paraId="036ADBFC" w14:textId="77777777" w:rsidR="00F134AF" w:rsidRPr="00697781" w:rsidRDefault="00F134AF" w:rsidP="00697781">
      <w:pPr>
        <w:ind w:left="720" w:hanging="720"/>
        <w:rPr>
          <w:rFonts w:ascii="Times New Roman" w:hAnsi="Times New Roman" w:cs="Times New Roman"/>
        </w:rPr>
      </w:pPr>
      <w:r w:rsidRPr="00697781">
        <w:rPr>
          <w:rFonts w:ascii="Times New Roman" w:hAnsi="Times New Roman" w:cs="Times New Roman"/>
        </w:rPr>
        <w:t xml:space="preserve">Foote, R. (2014). Age of acquisition and sensitivity to gender in Spanish word recognition. </w:t>
      </w:r>
      <w:r w:rsidRPr="00697781">
        <w:rPr>
          <w:rFonts w:ascii="Times New Roman" w:hAnsi="Times New Roman" w:cs="Times New Roman"/>
          <w:i/>
          <w:iCs/>
        </w:rPr>
        <w:t>Language Acquisition</w:t>
      </w:r>
      <w:r w:rsidRPr="00697781">
        <w:rPr>
          <w:rFonts w:ascii="Times New Roman" w:hAnsi="Times New Roman" w:cs="Times New Roman"/>
        </w:rPr>
        <w:t xml:space="preserve">, </w:t>
      </w:r>
      <w:r w:rsidRPr="00697781">
        <w:rPr>
          <w:rFonts w:ascii="Times New Roman" w:hAnsi="Times New Roman" w:cs="Times New Roman"/>
          <w:i/>
          <w:iCs/>
        </w:rPr>
        <w:t>21</w:t>
      </w:r>
      <w:r w:rsidRPr="00697781">
        <w:rPr>
          <w:rFonts w:ascii="Times New Roman" w:hAnsi="Times New Roman" w:cs="Times New Roman"/>
        </w:rPr>
        <w:t>(4), 365-385</w:t>
      </w:r>
    </w:p>
    <w:p w14:paraId="358614B6" w14:textId="77777777" w:rsidR="00F134AF" w:rsidRPr="00F134AF" w:rsidRDefault="00F134AF" w:rsidP="00697781">
      <w:pPr>
        <w:spacing w:line="480" w:lineRule="auto"/>
        <w:ind w:left="720" w:hanging="720"/>
        <w:rPr>
          <w:rFonts w:ascii="Times New Roman" w:eastAsia="Times New Roman" w:hAnsi="Times New Roman" w:cs="Times New Roman"/>
        </w:rPr>
      </w:pPr>
      <w:proofErr w:type="spellStart"/>
      <w:r w:rsidRPr="00F134AF">
        <w:rPr>
          <w:rFonts w:ascii="Times New Roman" w:eastAsia="Times New Roman" w:hAnsi="Times New Roman" w:cs="Times New Roman"/>
        </w:rPr>
        <w:t>Gesenius</w:t>
      </w:r>
      <w:proofErr w:type="spellEnd"/>
      <w:r w:rsidRPr="00F134AF">
        <w:rPr>
          <w:rFonts w:ascii="Times New Roman" w:eastAsia="Times New Roman" w:hAnsi="Times New Roman" w:cs="Times New Roman"/>
        </w:rPr>
        <w:t xml:space="preserve">, Wilhelm, Emil </w:t>
      </w:r>
      <w:proofErr w:type="spellStart"/>
      <w:r w:rsidRPr="00F134AF">
        <w:rPr>
          <w:rFonts w:ascii="Times New Roman" w:eastAsia="Times New Roman" w:hAnsi="Times New Roman" w:cs="Times New Roman"/>
        </w:rPr>
        <w:t>Kautzsch</w:t>
      </w:r>
      <w:proofErr w:type="spellEnd"/>
      <w:r w:rsidRPr="00F134AF">
        <w:rPr>
          <w:rFonts w:ascii="Times New Roman" w:eastAsia="Times New Roman" w:hAnsi="Times New Roman" w:cs="Times New Roman"/>
        </w:rPr>
        <w:t xml:space="preserve">, and Arthur Ernest Cowley. </w:t>
      </w:r>
      <w:proofErr w:type="spellStart"/>
      <w:r w:rsidRPr="00F134AF">
        <w:rPr>
          <w:rFonts w:ascii="Times New Roman" w:eastAsia="Times New Roman" w:hAnsi="Times New Roman" w:cs="Times New Roman"/>
        </w:rPr>
        <w:t>Gesenius</w:t>
      </w:r>
      <w:proofErr w:type="spellEnd"/>
      <w:r w:rsidRPr="00F134AF">
        <w:rPr>
          <w:rFonts w:ascii="Times New Roman" w:eastAsia="Times New Roman" w:hAnsi="Times New Roman" w:cs="Times New Roman"/>
        </w:rPr>
        <w:t>' Hebrew Grammar. Courier Corporation, 2006.</w:t>
      </w:r>
    </w:p>
    <w:p w14:paraId="73D54C80" w14:textId="5CBA3A8B" w:rsidR="00F134AF" w:rsidRDefault="00F134AF" w:rsidP="00697781">
      <w:pPr>
        <w:ind w:left="720" w:hanging="720"/>
        <w:rPr>
          <w:rFonts w:ascii="Times New Roman" w:hAnsi="Times New Roman" w:cs="Times New Roman"/>
        </w:rPr>
      </w:pPr>
      <w:r w:rsidRPr="00697781">
        <w:rPr>
          <w:rFonts w:ascii="Times New Roman" w:hAnsi="Times New Roman" w:cs="Times New Roman"/>
        </w:rPr>
        <w:t xml:space="preserve">Gollan, T. H., &amp; Frost, R. (2001). Two routes to grammatical gender: Evidence from Hebrew. </w:t>
      </w:r>
      <w:r w:rsidRPr="00697781">
        <w:rPr>
          <w:rFonts w:ascii="Times New Roman" w:hAnsi="Times New Roman" w:cs="Times New Roman"/>
          <w:i/>
          <w:iCs/>
        </w:rPr>
        <w:t>Journal of psycholinguistic research</w:t>
      </w:r>
      <w:r w:rsidRPr="00697781">
        <w:rPr>
          <w:rFonts w:ascii="Times New Roman" w:hAnsi="Times New Roman" w:cs="Times New Roman"/>
        </w:rPr>
        <w:t xml:space="preserve">, </w:t>
      </w:r>
      <w:r w:rsidRPr="00697781">
        <w:rPr>
          <w:rFonts w:ascii="Times New Roman" w:hAnsi="Times New Roman" w:cs="Times New Roman"/>
          <w:i/>
          <w:iCs/>
        </w:rPr>
        <w:t>30</w:t>
      </w:r>
      <w:r w:rsidRPr="00697781">
        <w:rPr>
          <w:rFonts w:ascii="Times New Roman" w:hAnsi="Times New Roman" w:cs="Times New Roman"/>
        </w:rPr>
        <w:t>(6), 627-651.</w:t>
      </w:r>
    </w:p>
    <w:p w14:paraId="6F64CBB9" w14:textId="77777777" w:rsidR="00F134AF" w:rsidRPr="00697781" w:rsidRDefault="00F134AF" w:rsidP="00697781">
      <w:pPr>
        <w:ind w:left="720" w:hanging="720"/>
        <w:rPr>
          <w:rFonts w:ascii="Times New Roman" w:hAnsi="Times New Roman" w:cs="Times New Roman"/>
        </w:rPr>
      </w:pPr>
    </w:p>
    <w:p w14:paraId="58E4C827" w14:textId="77777777" w:rsidR="00F134AF" w:rsidRPr="00F134AF" w:rsidRDefault="00F134AF" w:rsidP="00697781">
      <w:pPr>
        <w:pStyle w:val="NormalWeb"/>
        <w:spacing w:before="0" w:beforeAutospacing="0" w:after="200" w:afterAutospacing="0" w:line="480" w:lineRule="auto"/>
        <w:ind w:left="720" w:hanging="720"/>
      </w:pPr>
      <w:bookmarkStart w:id="255" w:name="_Hlk70061222"/>
      <w:r w:rsidRPr="00F134AF">
        <w:t xml:space="preserve">Gollan, T. H., Slattery, T. J., Goldenberg, D., Van </w:t>
      </w:r>
      <w:proofErr w:type="spellStart"/>
      <w:r w:rsidRPr="00F134AF">
        <w:t>Assche</w:t>
      </w:r>
      <w:proofErr w:type="spellEnd"/>
      <w:r w:rsidRPr="00F134AF">
        <w:t xml:space="preserve">, E., </w:t>
      </w:r>
      <w:proofErr w:type="spellStart"/>
      <w:r w:rsidRPr="00F134AF">
        <w:t>Duyck</w:t>
      </w:r>
      <w:proofErr w:type="spellEnd"/>
      <w:r w:rsidRPr="00F134AF">
        <w:t>, W., &amp; Rayner, K. (2011).</w:t>
      </w:r>
      <w:bookmarkEnd w:id="255"/>
      <w:r w:rsidRPr="00F134AF">
        <w:t xml:space="preserve"> Frequency drives lexical access in reading but not in speaking: The frequency-lag hypothesis. </w:t>
      </w:r>
      <w:r w:rsidRPr="00F134AF">
        <w:rPr>
          <w:i/>
          <w:iCs/>
        </w:rPr>
        <w:t>Journal of Experimental Psychology: General</w:t>
      </w:r>
      <w:r w:rsidRPr="00F134AF">
        <w:t xml:space="preserve">, </w:t>
      </w:r>
      <w:r w:rsidRPr="00F134AF">
        <w:rPr>
          <w:i/>
          <w:iCs/>
        </w:rPr>
        <w:t>140</w:t>
      </w:r>
      <w:r w:rsidRPr="00F134AF">
        <w:t>(2), 186</w:t>
      </w:r>
    </w:p>
    <w:p w14:paraId="5BDF7188" w14:textId="77777777" w:rsidR="00F134AF" w:rsidRPr="00F134AF" w:rsidRDefault="00F134AF" w:rsidP="00697781">
      <w:pPr>
        <w:spacing w:line="480" w:lineRule="auto"/>
        <w:ind w:left="720" w:hanging="720"/>
        <w:rPr>
          <w:rFonts w:ascii="Times New Roman" w:eastAsia="Times New Roman" w:hAnsi="Times New Roman" w:cs="Times New Roman"/>
        </w:rPr>
      </w:pPr>
      <w:r w:rsidRPr="00F134AF">
        <w:rPr>
          <w:rFonts w:ascii="Times New Roman" w:eastAsia="Times New Roman" w:hAnsi="Times New Roman" w:cs="Times New Roman"/>
        </w:rPr>
        <w:t xml:space="preserve">Gollan, T. H., </w:t>
      </w:r>
      <w:proofErr w:type="spellStart"/>
      <w:r w:rsidRPr="00F134AF">
        <w:rPr>
          <w:rFonts w:ascii="Times New Roman" w:eastAsia="Times New Roman" w:hAnsi="Times New Roman" w:cs="Times New Roman"/>
        </w:rPr>
        <w:t>Weissberger</w:t>
      </w:r>
      <w:proofErr w:type="spellEnd"/>
      <w:r w:rsidRPr="00F134AF">
        <w:rPr>
          <w:rFonts w:ascii="Times New Roman" w:eastAsia="Times New Roman" w:hAnsi="Times New Roman" w:cs="Times New Roman"/>
        </w:rPr>
        <w:t xml:space="preserve">, G. H., </w:t>
      </w:r>
      <w:proofErr w:type="spellStart"/>
      <w:r w:rsidRPr="00F134AF">
        <w:rPr>
          <w:rFonts w:ascii="Times New Roman" w:eastAsia="Times New Roman" w:hAnsi="Times New Roman" w:cs="Times New Roman"/>
        </w:rPr>
        <w:t>Runnqvist</w:t>
      </w:r>
      <w:proofErr w:type="spellEnd"/>
      <w:r w:rsidRPr="00F134AF">
        <w:rPr>
          <w:rFonts w:ascii="Times New Roman" w:eastAsia="Times New Roman" w:hAnsi="Times New Roman" w:cs="Times New Roman"/>
        </w:rPr>
        <w:t xml:space="preserve">, E., Montoya, R. I., &amp; </w:t>
      </w:r>
      <w:proofErr w:type="spellStart"/>
      <w:r w:rsidRPr="00F134AF">
        <w:rPr>
          <w:rFonts w:ascii="Times New Roman" w:eastAsia="Times New Roman" w:hAnsi="Times New Roman" w:cs="Times New Roman"/>
        </w:rPr>
        <w:t>Cera</w:t>
      </w:r>
      <w:proofErr w:type="spellEnd"/>
      <w:r w:rsidRPr="00F134AF">
        <w:rPr>
          <w:rFonts w:ascii="Times New Roman" w:eastAsia="Times New Roman" w:hAnsi="Times New Roman" w:cs="Times New Roman"/>
        </w:rPr>
        <w:t>, C. M. (2012). Self-ratings of spoken language dominance: A Multilingual Naming Test (MINT) and preliminary norms for young and aging Spanish–English bilinguals. Bilingualism: language and cognition, 15(3), 594-615.</w:t>
      </w:r>
    </w:p>
    <w:p w14:paraId="261367CB"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Grüter, T., Lew-Williams, C., &amp; Fernald, A. (n.d.). Grammatical gender in L2: A production or a real-time processing problem? Second Language Research, 28(2), 191–215.</w:t>
      </w:r>
    </w:p>
    <w:p w14:paraId="5181941D"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Halberstadt</w:t>
      </w:r>
      <w:proofErr w:type="spellEnd"/>
      <w:r w:rsidRPr="00F134AF">
        <w:rPr>
          <w:rFonts w:ascii="Times New Roman" w:eastAsia="Times New Roman" w:hAnsi="Times New Roman" w:cs="Times New Roman"/>
        </w:rPr>
        <w:t xml:space="preserve">, L., </w:t>
      </w:r>
      <w:proofErr w:type="spellStart"/>
      <w:r w:rsidRPr="00F134AF">
        <w:rPr>
          <w:rFonts w:ascii="Times New Roman" w:eastAsia="Times New Roman" w:hAnsi="Times New Roman" w:cs="Times New Roman"/>
        </w:rPr>
        <w:t>Kroff</w:t>
      </w:r>
      <w:proofErr w:type="spellEnd"/>
      <w:r w:rsidRPr="00F134AF">
        <w:rPr>
          <w:rFonts w:ascii="Times New Roman" w:eastAsia="Times New Roman" w:hAnsi="Times New Roman" w:cs="Times New Roman"/>
        </w:rPr>
        <w:t xml:space="preserve">, J. R. V., &amp; </w:t>
      </w:r>
      <w:proofErr w:type="spellStart"/>
      <w:r w:rsidRPr="00F134AF">
        <w:rPr>
          <w:rFonts w:ascii="Times New Roman" w:eastAsia="Times New Roman" w:hAnsi="Times New Roman" w:cs="Times New Roman"/>
        </w:rPr>
        <w:t>Dussias</w:t>
      </w:r>
      <w:proofErr w:type="spellEnd"/>
      <w:r w:rsidRPr="00F134AF">
        <w:rPr>
          <w:rFonts w:ascii="Times New Roman" w:eastAsia="Times New Roman" w:hAnsi="Times New Roman" w:cs="Times New Roman"/>
        </w:rPr>
        <w:t>, P. E. (2018). Grammatical gender processing in L2 speakers of Spanish: the role of cognate status and gender transparency. Journal of Second Language Studies, 1(1), 5-30.</w:t>
      </w:r>
    </w:p>
    <w:p w14:paraId="731BED4E" w14:textId="77777777" w:rsidR="00F134AF" w:rsidRPr="00697781" w:rsidRDefault="00F134AF" w:rsidP="00697781">
      <w:pPr>
        <w:spacing w:line="480" w:lineRule="auto"/>
        <w:ind w:firstLine="720"/>
        <w:rPr>
          <w:rFonts w:ascii="Times New Roman" w:hAnsi="Times New Roman" w:cs="Times New Roman"/>
        </w:rPr>
      </w:pPr>
      <w:proofErr w:type="spellStart"/>
      <w:r w:rsidRPr="00697781">
        <w:rPr>
          <w:rFonts w:ascii="Times New Roman" w:hAnsi="Times New Roman" w:cs="Times New Roman"/>
        </w:rPr>
        <w:lastRenderedPageBreak/>
        <w:t>Haspelmath</w:t>
      </w:r>
      <w:proofErr w:type="spellEnd"/>
      <w:r w:rsidRPr="00697781">
        <w:rPr>
          <w:rFonts w:ascii="Times New Roman" w:hAnsi="Times New Roman" w:cs="Times New Roman"/>
        </w:rPr>
        <w:t xml:space="preserve">, M. (2009). The typological database of the World Atlas of Language Structures. </w:t>
      </w:r>
      <w:r w:rsidRPr="00697781">
        <w:rPr>
          <w:rFonts w:ascii="Times New Roman" w:hAnsi="Times New Roman" w:cs="Times New Roman"/>
          <w:i/>
          <w:iCs/>
        </w:rPr>
        <w:t>The Use of Databases in Cross-Linguistic Studies</w:t>
      </w:r>
      <w:r w:rsidRPr="00697781">
        <w:rPr>
          <w:rFonts w:ascii="Times New Roman" w:hAnsi="Times New Roman" w:cs="Times New Roman"/>
        </w:rPr>
        <w:t xml:space="preserve">, </w:t>
      </w:r>
      <w:r w:rsidRPr="00697781">
        <w:rPr>
          <w:rFonts w:ascii="Times New Roman" w:hAnsi="Times New Roman" w:cs="Times New Roman"/>
          <w:i/>
          <w:iCs/>
        </w:rPr>
        <w:t>41</w:t>
      </w:r>
      <w:r w:rsidRPr="00697781">
        <w:rPr>
          <w:rFonts w:ascii="Times New Roman" w:hAnsi="Times New Roman" w:cs="Times New Roman"/>
        </w:rPr>
        <w:t>, 283.</w:t>
      </w:r>
    </w:p>
    <w:p w14:paraId="116BC233"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Hopp</w:t>
      </w:r>
      <w:proofErr w:type="spellEnd"/>
      <w:r w:rsidRPr="00F134AF">
        <w:rPr>
          <w:rFonts w:ascii="Times New Roman" w:eastAsia="Times New Roman" w:hAnsi="Times New Roman" w:cs="Times New Roman"/>
        </w:rPr>
        <w:t>, H. (2013). Grammatical gender in adult L2 acquisition: Relations between lexical and syntactic variability. Second Language Research, 29(1), 33-56.</w:t>
      </w:r>
    </w:p>
    <w:p w14:paraId="6E05D18D"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Kibort</w:t>
      </w:r>
      <w:proofErr w:type="spellEnd"/>
      <w:r w:rsidRPr="00F134AF">
        <w:rPr>
          <w:rFonts w:ascii="Times New Roman" w:eastAsia="Times New Roman" w:hAnsi="Times New Roman" w:cs="Times New Roman"/>
        </w:rPr>
        <w:t>, A., &amp; Corbett, G. G. (Eds.). (2010). Features: Perspectives on a key notion in linguistics. Oxford University Press.</w:t>
      </w:r>
    </w:p>
    <w:p w14:paraId="704502CF"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Kirova, A. (2016). Lexical and morphological aspects of gender and their effect on the acquisition of gender agreement in second language learners (Doctoral dissertation, Rutgers University-Graduate School-New Brunswick).</w:t>
      </w:r>
    </w:p>
    <w:p w14:paraId="2289B151"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Lardiere</w:t>
      </w:r>
      <w:proofErr w:type="spellEnd"/>
      <w:r w:rsidRPr="00F134AF">
        <w:rPr>
          <w:rFonts w:ascii="Times New Roman" w:eastAsia="Times New Roman" w:hAnsi="Times New Roman" w:cs="Times New Roman"/>
        </w:rPr>
        <w:t>, D. (1998). Dissociating syntax from morphology in a divergent L2 end-state grammar. Second language research, 14(4), 359-375.</w:t>
      </w:r>
    </w:p>
    <w:p w14:paraId="17643C7B"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Levy, Y. (1983). The acquisition of Hebrew plurals: The case of the missing gender category. Journal of child language, 10(1), 107-121.</w:t>
      </w:r>
    </w:p>
    <w:p w14:paraId="7B70FC2B"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521FF6">
        <w:rPr>
          <w:rFonts w:ascii="Times New Roman" w:eastAsia="Times New Roman" w:hAnsi="Times New Roman" w:cs="Times New Roman"/>
        </w:rPr>
        <w:t>Liceras</w:t>
      </w:r>
      <w:proofErr w:type="spellEnd"/>
      <w:r w:rsidRPr="00521FF6">
        <w:rPr>
          <w:rFonts w:ascii="Times New Roman" w:eastAsia="Times New Roman" w:hAnsi="Times New Roman" w:cs="Times New Roman"/>
        </w:rPr>
        <w:t xml:space="preserve">, J. M., &amp; Di´ </w:t>
      </w:r>
      <w:proofErr w:type="spellStart"/>
      <w:r w:rsidRPr="00521FF6">
        <w:rPr>
          <w:rFonts w:ascii="Times New Roman" w:eastAsia="Times New Roman" w:hAnsi="Times New Roman" w:cs="Times New Roman"/>
        </w:rPr>
        <w:t>az</w:t>
      </w:r>
      <w:proofErr w:type="spellEnd"/>
      <w:r w:rsidRPr="00521FF6">
        <w:rPr>
          <w:rFonts w:ascii="Times New Roman" w:eastAsia="Times New Roman" w:hAnsi="Times New Roman" w:cs="Times New Roman"/>
        </w:rPr>
        <w:t xml:space="preserve">, L. (2000). </w:t>
      </w:r>
      <w:r w:rsidRPr="00F134AF">
        <w:rPr>
          <w:rFonts w:ascii="Times New Roman" w:eastAsia="Times New Roman" w:hAnsi="Times New Roman" w:cs="Times New Roman"/>
        </w:rPr>
        <w:t xml:space="preserve">Triggers in L2 acquisition: The case of Spanish N‐N compounds. Studia </w:t>
      </w:r>
      <w:proofErr w:type="spellStart"/>
      <w:r w:rsidRPr="00F134AF">
        <w:rPr>
          <w:rFonts w:ascii="Times New Roman" w:eastAsia="Times New Roman" w:hAnsi="Times New Roman" w:cs="Times New Roman"/>
        </w:rPr>
        <w:t>Linguistica</w:t>
      </w:r>
      <w:proofErr w:type="spellEnd"/>
      <w:r w:rsidRPr="00F134AF">
        <w:rPr>
          <w:rFonts w:ascii="Times New Roman" w:eastAsia="Times New Roman" w:hAnsi="Times New Roman" w:cs="Times New Roman"/>
        </w:rPr>
        <w:t>, 54(2), 197-211.</w:t>
      </w:r>
    </w:p>
    <w:p w14:paraId="3886F462"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Linck</w:t>
      </w:r>
      <w:proofErr w:type="spellEnd"/>
      <w:r w:rsidRPr="00F134AF">
        <w:rPr>
          <w:rFonts w:ascii="Times New Roman" w:eastAsia="Times New Roman" w:hAnsi="Times New Roman" w:cs="Times New Roman"/>
        </w:rPr>
        <w:t xml:space="preserve">, J. A., Kroll, J. F., &amp; </w:t>
      </w:r>
      <w:proofErr w:type="spellStart"/>
      <w:r w:rsidRPr="00F134AF">
        <w:rPr>
          <w:rFonts w:ascii="Times New Roman" w:eastAsia="Times New Roman" w:hAnsi="Times New Roman" w:cs="Times New Roman"/>
        </w:rPr>
        <w:t>Sunderman</w:t>
      </w:r>
      <w:proofErr w:type="spellEnd"/>
      <w:r w:rsidRPr="00F134AF">
        <w:rPr>
          <w:rFonts w:ascii="Times New Roman" w:eastAsia="Times New Roman" w:hAnsi="Times New Roman" w:cs="Times New Roman"/>
        </w:rPr>
        <w:t>, G. (2009). Losing access to the native language while immersed in a second language: Evidence for the role of inhibition in second-language learning. Psychological science, 20(12), 1507-1515.</w:t>
      </w:r>
    </w:p>
    <w:p w14:paraId="2C5A29B2"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Linzen</w:t>
      </w:r>
      <w:proofErr w:type="spellEnd"/>
      <w:r w:rsidRPr="00F134AF">
        <w:rPr>
          <w:rFonts w:ascii="Times New Roman" w:eastAsia="Times New Roman" w:hAnsi="Times New Roman" w:cs="Times New Roman"/>
        </w:rPr>
        <w:t xml:space="preserve">, Tal (2009). Corpus of blog postings collected from the </w:t>
      </w:r>
      <w:proofErr w:type="spellStart"/>
      <w:r w:rsidRPr="00F134AF">
        <w:rPr>
          <w:rFonts w:ascii="Times New Roman" w:eastAsia="Times New Roman" w:hAnsi="Times New Roman" w:cs="Times New Roman"/>
        </w:rPr>
        <w:t>Israblog</w:t>
      </w:r>
      <w:proofErr w:type="spellEnd"/>
      <w:r w:rsidRPr="00F134AF">
        <w:rPr>
          <w:rFonts w:ascii="Times New Roman" w:eastAsia="Times New Roman" w:hAnsi="Times New Roman" w:cs="Times New Roman"/>
        </w:rPr>
        <w:t xml:space="preserve"> website. Tel Aviv: Tel Aviv University. Retrieved from http://tallinzen.net/frequency/</w:t>
      </w:r>
    </w:p>
    <w:p w14:paraId="19FE6031"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lastRenderedPageBreak/>
        <w:t xml:space="preserve">Mariscal, S. (2008). Early acquisition of gender agreement in the Spanish noun phrase: starting </w:t>
      </w:r>
      <w:proofErr w:type="spellStart"/>
      <w:proofErr w:type="gramStart"/>
      <w:r w:rsidRPr="00F134AF">
        <w:rPr>
          <w:rFonts w:ascii="Times New Roman" w:eastAsia="Times New Roman" w:hAnsi="Times New Roman" w:cs="Times New Roman"/>
        </w:rPr>
        <w:t>small.Journal</w:t>
      </w:r>
      <w:proofErr w:type="spellEnd"/>
      <w:proofErr w:type="gramEnd"/>
      <w:r w:rsidRPr="00F134AF">
        <w:rPr>
          <w:rFonts w:ascii="Times New Roman" w:eastAsia="Times New Roman" w:hAnsi="Times New Roman" w:cs="Times New Roman"/>
        </w:rPr>
        <w:t xml:space="preserve"> of Child Language, 35,1–29</w:t>
      </w:r>
    </w:p>
    <w:p w14:paraId="4EBCF910"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Meir, I. (2006). Morphological levels and diachronic change in Modern Hebrew plural formation. Studies in Language. International Journal sponsored by the Foundation “Foundations of Language”, 30(4), 777-806.</w:t>
      </w:r>
    </w:p>
    <w:p w14:paraId="160BF14C"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Oliphant, K. (1998). Acquisition of grammatical gender in Italian as a foreign language. Canadian modern language review, 54(2), 239-262.</w:t>
      </w:r>
    </w:p>
    <w:p w14:paraId="6334C08E"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Otero, J. C. L. (2020). On the acceptability of the Spanish DOM among Romanian-Spanish bilinguals. The Acquisition of Differential Object Marking, 26, 161.</w:t>
      </w:r>
    </w:p>
    <w:p w14:paraId="79CC0084"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Otero, J. C. L. (in press). The Acquisition of the Syntactic and Morphological Properties of Spanish Imperatives in Heritage and Second Language Speakers (Doctoral dissertation, Rutgers University-Graduate School-New Brunswick).</w:t>
      </w:r>
    </w:p>
    <w:p w14:paraId="223CCE9A"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Pesetsky</w:t>
      </w:r>
      <w:proofErr w:type="spellEnd"/>
      <w:r w:rsidRPr="00F134AF">
        <w:rPr>
          <w:rFonts w:ascii="Times New Roman" w:eastAsia="Times New Roman" w:hAnsi="Times New Roman" w:cs="Times New Roman"/>
        </w:rPr>
        <w:t xml:space="preserve">, D., &amp; </w:t>
      </w:r>
      <w:proofErr w:type="spellStart"/>
      <w:r w:rsidRPr="00F134AF">
        <w:rPr>
          <w:rFonts w:ascii="Times New Roman" w:eastAsia="Times New Roman" w:hAnsi="Times New Roman" w:cs="Times New Roman"/>
        </w:rPr>
        <w:t>Torrego</w:t>
      </w:r>
      <w:proofErr w:type="spellEnd"/>
      <w:r w:rsidRPr="00F134AF">
        <w:rPr>
          <w:rFonts w:ascii="Times New Roman" w:eastAsia="Times New Roman" w:hAnsi="Times New Roman" w:cs="Times New Roman"/>
        </w:rPr>
        <w:t>, E. (2007). The syntax of valuation and the interpretability of features. Phrasal and clausal architecture: Syntactic derivation and interpretation, 262-294</w:t>
      </w:r>
    </w:p>
    <w:p w14:paraId="11CEAD29"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B70C27">
        <w:rPr>
          <w:rFonts w:ascii="Times New Roman" w:eastAsia="Times New Roman" w:hAnsi="Times New Roman" w:cs="Times New Roman"/>
        </w:rPr>
        <w:t>Potowski</w:t>
      </w:r>
      <w:proofErr w:type="spellEnd"/>
      <w:r w:rsidRPr="00B70C27">
        <w:rPr>
          <w:rFonts w:ascii="Times New Roman" w:eastAsia="Times New Roman" w:hAnsi="Times New Roman" w:cs="Times New Roman"/>
        </w:rPr>
        <w:t xml:space="preserve">, K., </w:t>
      </w:r>
      <w:proofErr w:type="spellStart"/>
      <w:r w:rsidRPr="00B70C27">
        <w:rPr>
          <w:rFonts w:ascii="Times New Roman" w:eastAsia="Times New Roman" w:hAnsi="Times New Roman" w:cs="Times New Roman"/>
        </w:rPr>
        <w:t>Sobral</w:t>
      </w:r>
      <w:proofErr w:type="spellEnd"/>
      <w:r w:rsidRPr="00B70C27">
        <w:rPr>
          <w:rFonts w:ascii="Times New Roman" w:eastAsia="Times New Roman" w:hAnsi="Times New Roman" w:cs="Times New Roman"/>
        </w:rPr>
        <w:t xml:space="preserve">, S., &amp; Dawson, L. M. (2014). </w:t>
      </w:r>
      <w:proofErr w:type="spellStart"/>
      <w:r w:rsidRPr="00F134AF">
        <w:rPr>
          <w:rFonts w:ascii="Times New Roman" w:eastAsia="Times New Roman" w:hAnsi="Times New Roman" w:cs="Times New Roman"/>
        </w:rPr>
        <w:t>Dicho</w:t>
      </w:r>
      <w:proofErr w:type="spellEnd"/>
      <w:r w:rsidRPr="00F134AF">
        <w:rPr>
          <w:rFonts w:ascii="Times New Roman" w:eastAsia="Times New Roman" w:hAnsi="Times New Roman" w:cs="Times New Roman"/>
        </w:rPr>
        <w:t xml:space="preserve"> y </w:t>
      </w:r>
      <w:proofErr w:type="spellStart"/>
      <w:r w:rsidRPr="00F134AF">
        <w:rPr>
          <w:rFonts w:ascii="Times New Roman" w:eastAsia="Times New Roman" w:hAnsi="Times New Roman" w:cs="Times New Roman"/>
        </w:rPr>
        <w:t>hecho</w:t>
      </w:r>
      <w:proofErr w:type="spellEnd"/>
      <w:r w:rsidRPr="00F134AF">
        <w:rPr>
          <w:rFonts w:ascii="Times New Roman" w:eastAsia="Times New Roman" w:hAnsi="Times New Roman" w:cs="Times New Roman"/>
        </w:rPr>
        <w:t>: beginning Spanish. John Wiley &amp; Sons.</w:t>
      </w:r>
    </w:p>
    <w:p w14:paraId="40D5AEC0" w14:textId="77777777" w:rsidR="00F134AF" w:rsidRPr="00F134AF" w:rsidRDefault="00F134AF" w:rsidP="00697781">
      <w:pPr>
        <w:spacing w:line="480" w:lineRule="auto"/>
        <w:ind w:firstLine="720"/>
        <w:rPr>
          <w:rFonts w:ascii="Times New Roman" w:eastAsia="Times New Roman" w:hAnsi="Times New Roman" w:cs="Times New Roman"/>
        </w:rPr>
      </w:pPr>
      <w:proofErr w:type="spellStart"/>
      <w:r w:rsidRPr="00F134AF">
        <w:rPr>
          <w:rFonts w:ascii="Times New Roman" w:eastAsia="Times New Roman" w:hAnsi="Times New Roman" w:cs="Times New Roman"/>
        </w:rPr>
        <w:t>Prévost</w:t>
      </w:r>
      <w:proofErr w:type="spellEnd"/>
      <w:r w:rsidRPr="00F134AF">
        <w:rPr>
          <w:rFonts w:ascii="Times New Roman" w:eastAsia="Times New Roman" w:hAnsi="Times New Roman" w:cs="Times New Roman"/>
        </w:rPr>
        <w:t>, P., &amp; White, L. (2000). Missing surface inflection or impairment in second language acquisition? Evidence from tense and agreement. Second language research, 16(2), 103-133.</w:t>
      </w:r>
    </w:p>
    <w:p w14:paraId="609DBFB5" w14:textId="77777777" w:rsidR="00F134AF" w:rsidRPr="00697781" w:rsidRDefault="00F134AF" w:rsidP="00697781">
      <w:pPr>
        <w:spacing w:line="480" w:lineRule="auto"/>
        <w:ind w:firstLine="720"/>
        <w:rPr>
          <w:rFonts w:ascii="Times New Roman" w:hAnsi="Times New Roman" w:cs="Times New Roman"/>
        </w:rPr>
      </w:pPr>
      <w:proofErr w:type="spellStart"/>
      <w:r w:rsidRPr="00697781">
        <w:rPr>
          <w:rFonts w:ascii="Times New Roman" w:hAnsi="Times New Roman" w:cs="Times New Roman"/>
        </w:rPr>
        <w:t>Ravid</w:t>
      </w:r>
      <w:proofErr w:type="spellEnd"/>
      <w:r w:rsidRPr="00697781">
        <w:rPr>
          <w:rFonts w:ascii="Times New Roman" w:hAnsi="Times New Roman" w:cs="Times New Roman"/>
        </w:rPr>
        <w:t xml:space="preserve">, D., &amp; Schiff, R. (2012). From dichotomy to divergence: Number/gender marking on Hebrew nouns and adjectives across school ages. </w:t>
      </w:r>
      <w:r w:rsidRPr="00697781">
        <w:rPr>
          <w:rFonts w:ascii="Times New Roman" w:hAnsi="Times New Roman" w:cs="Times New Roman"/>
          <w:i/>
          <w:iCs/>
        </w:rPr>
        <w:t>Language Learning</w:t>
      </w:r>
      <w:r w:rsidRPr="00697781">
        <w:rPr>
          <w:rFonts w:ascii="Times New Roman" w:hAnsi="Times New Roman" w:cs="Times New Roman"/>
        </w:rPr>
        <w:t xml:space="preserve">, </w:t>
      </w:r>
      <w:r w:rsidRPr="00697781">
        <w:rPr>
          <w:rFonts w:ascii="Times New Roman" w:hAnsi="Times New Roman" w:cs="Times New Roman"/>
          <w:i/>
          <w:iCs/>
        </w:rPr>
        <w:t>62</w:t>
      </w:r>
      <w:r w:rsidRPr="00697781">
        <w:rPr>
          <w:rFonts w:ascii="Times New Roman" w:hAnsi="Times New Roman" w:cs="Times New Roman"/>
        </w:rPr>
        <w:t>(1), 133-169.</w:t>
      </w:r>
    </w:p>
    <w:p w14:paraId="3EC9F35C" w14:textId="77777777" w:rsidR="00F134AF" w:rsidRPr="00697781" w:rsidRDefault="00F134AF" w:rsidP="00697781">
      <w:pPr>
        <w:spacing w:line="480" w:lineRule="auto"/>
        <w:ind w:firstLine="720"/>
        <w:rPr>
          <w:rFonts w:ascii="Times New Roman" w:hAnsi="Times New Roman" w:cs="Times New Roman"/>
        </w:rPr>
      </w:pPr>
      <w:proofErr w:type="spellStart"/>
      <w:r w:rsidRPr="00697781">
        <w:rPr>
          <w:rFonts w:ascii="Times New Roman" w:hAnsi="Times New Roman" w:cs="Times New Roman"/>
        </w:rPr>
        <w:lastRenderedPageBreak/>
        <w:t>Szagun</w:t>
      </w:r>
      <w:proofErr w:type="spellEnd"/>
      <w:r w:rsidRPr="00697781">
        <w:rPr>
          <w:rFonts w:ascii="Times New Roman" w:hAnsi="Times New Roman" w:cs="Times New Roman"/>
        </w:rPr>
        <w:t>, Gisela, et al. "The acquisition of gender marking by young German-speaking children: Evidence for learning guided by phonological regularities." Journal of Child Language 34.3 (2007): 445.</w:t>
      </w:r>
    </w:p>
    <w:p w14:paraId="6489E457"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Tobin, Y. (2001). Gender switch in modern Hebrew. Gender across languages: The linguistic representation of women and men, 1, 177-198</w:t>
      </w:r>
    </w:p>
    <w:p w14:paraId="1909C83B" w14:textId="45DF1B4F"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Uhlmann, A. (2011). Policy implications of Arabic instruction in Israeli Jewish schools. Human Organization, 70(1), 97-105.</w:t>
      </w:r>
    </w:p>
    <w:p w14:paraId="2753451E" w14:textId="77777777" w:rsidR="00F134AF" w:rsidRPr="00F134AF" w:rsidRDefault="00F134AF" w:rsidP="00697781">
      <w:pPr>
        <w:spacing w:line="480" w:lineRule="auto"/>
        <w:ind w:firstLine="720"/>
        <w:rPr>
          <w:rFonts w:ascii="Times New Roman" w:eastAsia="Times New Roman" w:hAnsi="Times New Roman" w:cs="Times New Roman"/>
        </w:rPr>
      </w:pPr>
      <w:r w:rsidRPr="00F134AF">
        <w:rPr>
          <w:rFonts w:ascii="Times New Roman" w:eastAsia="Times New Roman" w:hAnsi="Times New Roman" w:cs="Times New Roman"/>
        </w:rPr>
        <w:t xml:space="preserve">White, L., Valenzuela, E., </w:t>
      </w:r>
      <w:proofErr w:type="spellStart"/>
      <w:r w:rsidRPr="00F134AF">
        <w:rPr>
          <w:rFonts w:ascii="Times New Roman" w:eastAsia="Times New Roman" w:hAnsi="Times New Roman" w:cs="Times New Roman"/>
        </w:rPr>
        <w:t>Kozlowska</w:t>
      </w:r>
      <w:proofErr w:type="spellEnd"/>
      <w:r w:rsidRPr="00F134AF">
        <w:rPr>
          <w:rFonts w:ascii="Times New Roman" w:eastAsia="Times New Roman" w:hAnsi="Times New Roman" w:cs="Times New Roman"/>
        </w:rPr>
        <w:t>–Macgregor, M., &amp; Leung, Y. K. I. (2004). Gender and number agreement in nonnative Spanish. Applied psycholinguistics, 25(1), 105-133.</w:t>
      </w:r>
    </w:p>
    <w:p w14:paraId="408F66E4" w14:textId="77777777" w:rsidR="00F134AF" w:rsidRPr="00F134AF" w:rsidRDefault="00F134AF" w:rsidP="00697781">
      <w:pPr>
        <w:pStyle w:val="NormalWeb"/>
        <w:spacing w:before="0" w:beforeAutospacing="0" w:after="200" w:afterAutospacing="0" w:line="480" w:lineRule="auto"/>
        <w:ind w:firstLine="720"/>
        <w:rPr>
          <w:color w:val="000000"/>
        </w:rPr>
      </w:pPr>
      <w:proofErr w:type="spellStart"/>
      <w:r w:rsidRPr="00F134AF">
        <w:rPr>
          <w:color w:val="000000"/>
        </w:rPr>
        <w:t>Wintner</w:t>
      </w:r>
      <w:proofErr w:type="spellEnd"/>
      <w:r w:rsidRPr="00F134AF">
        <w:rPr>
          <w:color w:val="000000"/>
        </w:rPr>
        <w:t>, S. (2000). Definiteness in the Hebrew noun phrase. Journal of Linguistics, 36(2), 319-363.</w:t>
      </w:r>
    </w:p>
    <w:bookmarkEnd w:id="1"/>
    <w:bookmarkEnd w:id="2"/>
    <w:bookmarkEnd w:id="253"/>
    <w:p w14:paraId="7E45552E" w14:textId="12A8A517" w:rsidR="00B515B8" w:rsidRDefault="00B515B8" w:rsidP="00697781">
      <w:pPr>
        <w:spacing w:after="160" w:line="480" w:lineRule="auto"/>
        <w:rPr>
          <w:rFonts w:ascii="Times New Roman" w:eastAsia="Times New Roman" w:hAnsi="Times New Roman" w:cs="Times New Roman"/>
        </w:rPr>
      </w:pPr>
    </w:p>
    <w:sectPr w:rsidR="00B515B8" w:rsidSect="00581627">
      <w:headerReference w:type="default" r:id="rId15"/>
      <w:footerReference w:type="even" r:id="rId16"/>
      <w:footerReference w:type="default" r:id="rId17"/>
      <w:headerReference w:type="first" r:id="rId18"/>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0C90" w14:textId="77777777" w:rsidR="00D9579A" w:rsidRDefault="00D9579A" w:rsidP="00FE104D">
      <w:pPr>
        <w:spacing w:after="0" w:line="240" w:lineRule="auto"/>
      </w:pPr>
      <w:r>
        <w:separator/>
      </w:r>
    </w:p>
  </w:endnote>
  <w:endnote w:type="continuationSeparator" w:id="0">
    <w:p w14:paraId="61ECB7FA" w14:textId="77777777" w:rsidR="00D9579A" w:rsidRDefault="00D9579A" w:rsidP="00FE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323"/>
      <w:id w:val="-188296964"/>
    </w:sdtPr>
    <w:sdtEndPr/>
    <w:sdtContent>
      <w:p w14:paraId="3C0EBEAB" w14:textId="77777777" w:rsidR="00415A19" w:rsidRDefault="00D9579A">
        <w:pPr>
          <w:pBdr>
            <w:top w:val="nil"/>
            <w:left w:val="nil"/>
            <w:bottom w:val="nil"/>
            <w:right w:val="nil"/>
            <w:between w:val="nil"/>
          </w:pBdr>
          <w:tabs>
            <w:tab w:val="center" w:pos="4680"/>
            <w:tab w:val="right" w:pos="9360"/>
          </w:tabs>
          <w:spacing w:after="0" w:line="240" w:lineRule="auto"/>
          <w:jc w:val="right"/>
          <w:rPr>
            <w:color w:val="000000"/>
          </w:rPr>
        </w:pPr>
        <w:sdt>
          <w:sdtPr>
            <w:tag w:val="goog_rdk_322"/>
            <w:id w:val="890690884"/>
          </w:sdtPr>
          <w:sdtEndPr/>
          <w:sdtContent>
            <w:r w:rsidR="00415A19">
              <w:rPr>
                <w:color w:val="000000"/>
              </w:rPr>
              <w:fldChar w:fldCharType="begin"/>
            </w:r>
            <w:r w:rsidR="00415A19">
              <w:rPr>
                <w:color w:val="000000"/>
              </w:rPr>
              <w:instrText>PAGE</w:instrText>
            </w:r>
            <w:r w:rsidR="00415A19">
              <w:rPr>
                <w:color w:val="000000"/>
              </w:rPr>
              <w:fldChar w:fldCharType="end"/>
            </w:r>
          </w:sdtContent>
        </w:sdt>
      </w:p>
    </w:sdtContent>
  </w:sdt>
  <w:sdt>
    <w:sdtPr>
      <w:tag w:val="goog_rdk_324"/>
      <w:id w:val="-1386251662"/>
    </w:sdtPr>
    <w:sdtEndPr/>
    <w:sdtContent>
      <w:p w14:paraId="1CB58B6D" w14:textId="77777777" w:rsidR="00415A19" w:rsidRDefault="00D9579A" w:rsidP="00B77735">
        <w:pPr>
          <w:pBdr>
            <w:top w:val="nil"/>
            <w:left w:val="nil"/>
            <w:bottom w:val="nil"/>
            <w:right w:val="nil"/>
            <w:between w:val="nil"/>
          </w:pBdr>
          <w:tabs>
            <w:tab w:val="center" w:pos="4680"/>
            <w:tab w:val="right" w:pos="9360"/>
          </w:tabs>
          <w:spacing w:after="0" w:line="240" w:lineRule="auto"/>
          <w:ind w:right="360"/>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EC4C" w14:textId="77777777" w:rsidR="00415A19" w:rsidRDefault="00415A19" w:rsidP="00B77735">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1039" w14:textId="77777777" w:rsidR="00D9579A" w:rsidRDefault="00D9579A" w:rsidP="00FE104D">
      <w:pPr>
        <w:spacing w:after="0" w:line="240" w:lineRule="auto"/>
      </w:pPr>
      <w:r>
        <w:separator/>
      </w:r>
    </w:p>
  </w:footnote>
  <w:footnote w:type="continuationSeparator" w:id="0">
    <w:p w14:paraId="219AD6FC" w14:textId="77777777" w:rsidR="00D9579A" w:rsidRDefault="00D9579A" w:rsidP="00FE1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068829"/>
      <w:docPartObj>
        <w:docPartGallery w:val="Page Numbers (Top of Page)"/>
        <w:docPartUnique/>
      </w:docPartObj>
    </w:sdtPr>
    <w:sdtEndPr>
      <w:rPr>
        <w:noProof/>
      </w:rPr>
    </w:sdtEndPr>
    <w:sdtContent>
      <w:p w14:paraId="33EFB4D4" w14:textId="22AAB75B" w:rsidR="00415A19" w:rsidRDefault="00415A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CCDF34" w14:textId="4ABF2538" w:rsidR="00415A19" w:rsidRPr="008551BF" w:rsidRDefault="00415A19" w:rsidP="00805C4B">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rPr>
    </w:pPr>
    <w:r w:rsidRPr="00805C4B">
      <w:rPr>
        <w:rFonts w:ascii="Times New Roman" w:hAnsi="Times New Roman" w:cs="Times New Roman"/>
        <w:color w:val="000000"/>
      </w:rPr>
      <w:t>MORPHOSYNTACTIC VERSUS MORPHOPHONOLOGICAL FEATURES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37BC" w14:textId="0E63211F" w:rsidR="00415A19" w:rsidRDefault="00415A19" w:rsidP="00805C4B">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rPr>
      <w:t xml:space="preserve">Running head:  </w:t>
    </w:r>
    <w:r w:rsidRPr="00805C4B">
      <w:rPr>
        <w:rFonts w:ascii="Times New Roman" w:eastAsia="Times New Roman" w:hAnsi="Times New Roman" w:cs="Times New Roman"/>
        <w:color w:val="000000"/>
      </w:rPr>
      <w:t>MORPHOSYNTACTIC VERSUS MORPHOPHONOLOGICAL FEATURES</w:t>
    </w:r>
    <w:r>
      <w:rPr>
        <w:rFonts w:ascii="Times New Roman" w:eastAsia="Times New Roman" w:hAnsi="Times New Roman" w:cs="Times New Roman"/>
        <w:color w:val="000000"/>
      </w:rPr>
      <w:t xml:space="preserve"> 1</w:t>
    </w:r>
    <w:r w:rsidRPr="00805C4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del w:id="256" w:author="Jennifer Rosanna Markovits Rojas" w:date="2020-07-27T08:35:00Z">
      <w:r w:rsidDel="008551BF">
        <w:rPr>
          <w:rFonts w:ascii="Times New Roman" w:eastAsia="Times New Roman" w:hAnsi="Times New Roman" w:cs="Times New Roman"/>
          <w:color w:val="000000"/>
        </w:rPr>
        <w:delText xml:space="preserve"> </w:delText>
      </w:r>
    </w:del>
    <w:del w:id="257" w:author="Jennifer Rosanna Markovits Rojas" w:date="2020-07-27T08:34:00Z">
      <w:r w:rsidDel="008551BF">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t>
    </w:r>
  </w:p>
  <w:p w14:paraId="4C3AE437" w14:textId="77777777" w:rsidR="00415A19" w:rsidRDefault="00415A19">
    <w:pP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BED"/>
    <w:multiLevelType w:val="hybridMultilevel"/>
    <w:tmpl w:val="7DA0D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0972"/>
    <w:multiLevelType w:val="hybridMultilevel"/>
    <w:tmpl w:val="7DA0D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BBF"/>
    <w:multiLevelType w:val="hybridMultilevel"/>
    <w:tmpl w:val="DEF01734"/>
    <w:lvl w:ilvl="0" w:tplc="BEB00972">
      <w:start w:val="1"/>
      <w:numFmt w:val="decimal"/>
      <w:lvlText w:val="%1)"/>
      <w:lvlJc w:val="left"/>
      <w:pPr>
        <w:ind w:left="3414" w:hanging="984"/>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34863A12"/>
    <w:multiLevelType w:val="hybridMultilevel"/>
    <w:tmpl w:val="5CA6C5C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F33E81"/>
    <w:multiLevelType w:val="hybridMultilevel"/>
    <w:tmpl w:val="11A2D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E2BBA"/>
    <w:multiLevelType w:val="hybridMultilevel"/>
    <w:tmpl w:val="BE0A384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05512"/>
    <w:multiLevelType w:val="multilevel"/>
    <w:tmpl w:val="CF2ED0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7261072"/>
    <w:multiLevelType w:val="hybridMultilevel"/>
    <w:tmpl w:val="4D3A3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77F2E"/>
    <w:multiLevelType w:val="hybridMultilevel"/>
    <w:tmpl w:val="FA88D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8073B"/>
    <w:multiLevelType w:val="hybridMultilevel"/>
    <w:tmpl w:val="B648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7"/>
  </w:num>
  <w:num w:numId="6">
    <w:abstractNumId w:val="8"/>
  </w:num>
  <w:num w:numId="7">
    <w:abstractNumId w:val="5"/>
  </w:num>
  <w:num w:numId="8">
    <w:abstractNumId w:val="0"/>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Thane">
    <w15:presenceInfo w15:providerId="AD" w15:userId="S::pdt35@spanport.rutgers.edu::d31d19e8-056e-4416-86e0-41aea4571ae8"/>
  </w15:person>
  <w15:person w15:author="Jennifer Rosanna Markovits Rojas">
    <w15:presenceInfo w15:providerId="AD" w15:userId="S::jrm415@spanport.rutgers.edu::06f2b2dd-faa1-4ae7-a389-b70bf2b813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4D"/>
    <w:rsid w:val="00000816"/>
    <w:rsid w:val="00000E10"/>
    <w:rsid w:val="00002085"/>
    <w:rsid w:val="000039F8"/>
    <w:rsid w:val="00005C4F"/>
    <w:rsid w:val="00006ACA"/>
    <w:rsid w:val="00025EEC"/>
    <w:rsid w:val="00026736"/>
    <w:rsid w:val="000330BC"/>
    <w:rsid w:val="00033F6C"/>
    <w:rsid w:val="00034103"/>
    <w:rsid w:val="000351E4"/>
    <w:rsid w:val="000451C9"/>
    <w:rsid w:val="00047DB7"/>
    <w:rsid w:val="00065D9E"/>
    <w:rsid w:val="00067B50"/>
    <w:rsid w:val="00067C47"/>
    <w:rsid w:val="00071958"/>
    <w:rsid w:val="000779A9"/>
    <w:rsid w:val="000827F1"/>
    <w:rsid w:val="00083EED"/>
    <w:rsid w:val="00086521"/>
    <w:rsid w:val="00087189"/>
    <w:rsid w:val="00092462"/>
    <w:rsid w:val="000A191F"/>
    <w:rsid w:val="000A2C65"/>
    <w:rsid w:val="000A2D0C"/>
    <w:rsid w:val="000A4F17"/>
    <w:rsid w:val="000B4BD9"/>
    <w:rsid w:val="000B5750"/>
    <w:rsid w:val="000B7390"/>
    <w:rsid w:val="000C174A"/>
    <w:rsid w:val="000C4292"/>
    <w:rsid w:val="000C5DFB"/>
    <w:rsid w:val="000D0096"/>
    <w:rsid w:val="000D0815"/>
    <w:rsid w:val="000D1B85"/>
    <w:rsid w:val="000D6355"/>
    <w:rsid w:val="000E4EA5"/>
    <w:rsid w:val="000E63FA"/>
    <w:rsid w:val="000F37CF"/>
    <w:rsid w:val="000F5E52"/>
    <w:rsid w:val="0010400E"/>
    <w:rsid w:val="001312CC"/>
    <w:rsid w:val="001329D8"/>
    <w:rsid w:val="00135E3B"/>
    <w:rsid w:val="00140705"/>
    <w:rsid w:val="00141CAB"/>
    <w:rsid w:val="00160552"/>
    <w:rsid w:val="001645F0"/>
    <w:rsid w:val="00165897"/>
    <w:rsid w:val="00166279"/>
    <w:rsid w:val="00170C05"/>
    <w:rsid w:val="001827D1"/>
    <w:rsid w:val="001858D4"/>
    <w:rsid w:val="001902AB"/>
    <w:rsid w:val="001A2EA1"/>
    <w:rsid w:val="001A30E3"/>
    <w:rsid w:val="001A6751"/>
    <w:rsid w:val="001A77F7"/>
    <w:rsid w:val="001B2A56"/>
    <w:rsid w:val="001B66B6"/>
    <w:rsid w:val="001C0C77"/>
    <w:rsid w:val="001C4CE3"/>
    <w:rsid w:val="001D3AD0"/>
    <w:rsid w:val="001E1A2D"/>
    <w:rsid w:val="001E4DD4"/>
    <w:rsid w:val="001F7A1E"/>
    <w:rsid w:val="002047F5"/>
    <w:rsid w:val="00211649"/>
    <w:rsid w:val="00211F72"/>
    <w:rsid w:val="00213E92"/>
    <w:rsid w:val="00216122"/>
    <w:rsid w:val="00216D09"/>
    <w:rsid w:val="002203C1"/>
    <w:rsid w:val="00223326"/>
    <w:rsid w:val="00224CD5"/>
    <w:rsid w:val="00224ED4"/>
    <w:rsid w:val="0022659B"/>
    <w:rsid w:val="0022757E"/>
    <w:rsid w:val="00234A83"/>
    <w:rsid w:val="0024091D"/>
    <w:rsid w:val="00244F17"/>
    <w:rsid w:val="00245FDD"/>
    <w:rsid w:val="002533C7"/>
    <w:rsid w:val="00254DE9"/>
    <w:rsid w:val="00262411"/>
    <w:rsid w:val="002712DE"/>
    <w:rsid w:val="00277CC9"/>
    <w:rsid w:val="00280338"/>
    <w:rsid w:val="00290A15"/>
    <w:rsid w:val="0029317B"/>
    <w:rsid w:val="00294B38"/>
    <w:rsid w:val="002A24CA"/>
    <w:rsid w:val="002A35B4"/>
    <w:rsid w:val="002A6AF4"/>
    <w:rsid w:val="002A7B8B"/>
    <w:rsid w:val="002B2A5B"/>
    <w:rsid w:val="002C0320"/>
    <w:rsid w:val="002C46DE"/>
    <w:rsid w:val="002C7A66"/>
    <w:rsid w:val="002D4D27"/>
    <w:rsid w:val="002D4D4E"/>
    <w:rsid w:val="002D6EF5"/>
    <w:rsid w:val="002E31DD"/>
    <w:rsid w:val="002F0280"/>
    <w:rsid w:val="002F11B4"/>
    <w:rsid w:val="002F2B62"/>
    <w:rsid w:val="002F5B4D"/>
    <w:rsid w:val="002F78A3"/>
    <w:rsid w:val="002F7E7A"/>
    <w:rsid w:val="00301D9A"/>
    <w:rsid w:val="0030692C"/>
    <w:rsid w:val="00316FF3"/>
    <w:rsid w:val="003174D2"/>
    <w:rsid w:val="00322136"/>
    <w:rsid w:val="003244AE"/>
    <w:rsid w:val="003362B6"/>
    <w:rsid w:val="0033686F"/>
    <w:rsid w:val="00337C1E"/>
    <w:rsid w:val="00342B3F"/>
    <w:rsid w:val="00342C6F"/>
    <w:rsid w:val="00343135"/>
    <w:rsid w:val="00346519"/>
    <w:rsid w:val="003539F1"/>
    <w:rsid w:val="00357159"/>
    <w:rsid w:val="00364D82"/>
    <w:rsid w:val="00366562"/>
    <w:rsid w:val="00371EEA"/>
    <w:rsid w:val="0037266A"/>
    <w:rsid w:val="00380002"/>
    <w:rsid w:val="0038144F"/>
    <w:rsid w:val="00381B97"/>
    <w:rsid w:val="0038415B"/>
    <w:rsid w:val="00384D80"/>
    <w:rsid w:val="003A343E"/>
    <w:rsid w:val="003B06AE"/>
    <w:rsid w:val="003C07A3"/>
    <w:rsid w:val="003C5C28"/>
    <w:rsid w:val="003D04EA"/>
    <w:rsid w:val="003D4A93"/>
    <w:rsid w:val="003D5A03"/>
    <w:rsid w:val="003D731E"/>
    <w:rsid w:val="003E1D25"/>
    <w:rsid w:val="003E5E57"/>
    <w:rsid w:val="003E6438"/>
    <w:rsid w:val="003F0162"/>
    <w:rsid w:val="003F1795"/>
    <w:rsid w:val="003F2A76"/>
    <w:rsid w:val="003F329F"/>
    <w:rsid w:val="003F3A85"/>
    <w:rsid w:val="003F4DEE"/>
    <w:rsid w:val="00405C4C"/>
    <w:rsid w:val="004076BD"/>
    <w:rsid w:val="00413F09"/>
    <w:rsid w:val="00415A19"/>
    <w:rsid w:val="00420159"/>
    <w:rsid w:val="00421807"/>
    <w:rsid w:val="00421CB8"/>
    <w:rsid w:val="0043165F"/>
    <w:rsid w:val="00431FD2"/>
    <w:rsid w:val="0044196E"/>
    <w:rsid w:val="00445C60"/>
    <w:rsid w:val="00454BD2"/>
    <w:rsid w:val="00456F98"/>
    <w:rsid w:val="004609EC"/>
    <w:rsid w:val="00461B3C"/>
    <w:rsid w:val="00464705"/>
    <w:rsid w:val="00465AC9"/>
    <w:rsid w:val="00466A64"/>
    <w:rsid w:val="00472922"/>
    <w:rsid w:val="00473E86"/>
    <w:rsid w:val="00473F15"/>
    <w:rsid w:val="004743B0"/>
    <w:rsid w:val="00483DFF"/>
    <w:rsid w:val="00486437"/>
    <w:rsid w:val="00486B48"/>
    <w:rsid w:val="004907E8"/>
    <w:rsid w:val="004908CE"/>
    <w:rsid w:val="00494F3F"/>
    <w:rsid w:val="00496255"/>
    <w:rsid w:val="004978CC"/>
    <w:rsid w:val="004A0F4B"/>
    <w:rsid w:val="004A241C"/>
    <w:rsid w:val="004A2523"/>
    <w:rsid w:val="004A68F7"/>
    <w:rsid w:val="004B3210"/>
    <w:rsid w:val="004B3D93"/>
    <w:rsid w:val="004C1797"/>
    <w:rsid w:val="004C18B1"/>
    <w:rsid w:val="004C2244"/>
    <w:rsid w:val="004C57CE"/>
    <w:rsid w:val="004D1560"/>
    <w:rsid w:val="004D3B10"/>
    <w:rsid w:val="004D3B8B"/>
    <w:rsid w:val="004D3D55"/>
    <w:rsid w:val="004D5247"/>
    <w:rsid w:val="004E4692"/>
    <w:rsid w:val="00504BEC"/>
    <w:rsid w:val="00506795"/>
    <w:rsid w:val="00507ED6"/>
    <w:rsid w:val="00515812"/>
    <w:rsid w:val="00520DC8"/>
    <w:rsid w:val="005218A1"/>
    <w:rsid w:val="00521FF6"/>
    <w:rsid w:val="0052725B"/>
    <w:rsid w:val="00527D25"/>
    <w:rsid w:val="00530D15"/>
    <w:rsid w:val="00532128"/>
    <w:rsid w:val="005372AF"/>
    <w:rsid w:val="00541FF9"/>
    <w:rsid w:val="00544041"/>
    <w:rsid w:val="00553F2F"/>
    <w:rsid w:val="00555E2C"/>
    <w:rsid w:val="0055695E"/>
    <w:rsid w:val="00556E08"/>
    <w:rsid w:val="0055760E"/>
    <w:rsid w:val="00562BE4"/>
    <w:rsid w:val="005655ED"/>
    <w:rsid w:val="00565FD4"/>
    <w:rsid w:val="00566742"/>
    <w:rsid w:val="00571CD7"/>
    <w:rsid w:val="00581627"/>
    <w:rsid w:val="005859ED"/>
    <w:rsid w:val="005865EE"/>
    <w:rsid w:val="0058767E"/>
    <w:rsid w:val="00594D92"/>
    <w:rsid w:val="005A3E30"/>
    <w:rsid w:val="005A459C"/>
    <w:rsid w:val="005A57C3"/>
    <w:rsid w:val="005A7E0A"/>
    <w:rsid w:val="005B0CB0"/>
    <w:rsid w:val="005B1341"/>
    <w:rsid w:val="005B3863"/>
    <w:rsid w:val="005B5338"/>
    <w:rsid w:val="005B62D3"/>
    <w:rsid w:val="005C232A"/>
    <w:rsid w:val="005C267E"/>
    <w:rsid w:val="005C5246"/>
    <w:rsid w:val="005D3071"/>
    <w:rsid w:val="005D37F7"/>
    <w:rsid w:val="005D59CE"/>
    <w:rsid w:val="005D5DA1"/>
    <w:rsid w:val="005E0DA9"/>
    <w:rsid w:val="005E7EC9"/>
    <w:rsid w:val="005F146C"/>
    <w:rsid w:val="005F41CC"/>
    <w:rsid w:val="005F48B1"/>
    <w:rsid w:val="005F607E"/>
    <w:rsid w:val="005F74AE"/>
    <w:rsid w:val="005F74F4"/>
    <w:rsid w:val="006009CF"/>
    <w:rsid w:val="006128AC"/>
    <w:rsid w:val="00612CD5"/>
    <w:rsid w:val="00617638"/>
    <w:rsid w:val="00620774"/>
    <w:rsid w:val="00625D98"/>
    <w:rsid w:val="006303C0"/>
    <w:rsid w:val="00631504"/>
    <w:rsid w:val="006472AE"/>
    <w:rsid w:val="0065550F"/>
    <w:rsid w:val="00656D44"/>
    <w:rsid w:val="0066192C"/>
    <w:rsid w:val="006624F3"/>
    <w:rsid w:val="00674AEA"/>
    <w:rsid w:val="00686777"/>
    <w:rsid w:val="00686A71"/>
    <w:rsid w:val="00687369"/>
    <w:rsid w:val="006934C5"/>
    <w:rsid w:val="00695813"/>
    <w:rsid w:val="00697781"/>
    <w:rsid w:val="006A6FE5"/>
    <w:rsid w:val="006A785D"/>
    <w:rsid w:val="006B4BC5"/>
    <w:rsid w:val="006C226B"/>
    <w:rsid w:val="006C3C8A"/>
    <w:rsid w:val="006C7971"/>
    <w:rsid w:val="006D35DE"/>
    <w:rsid w:val="006D5916"/>
    <w:rsid w:val="006E79A8"/>
    <w:rsid w:val="006F3623"/>
    <w:rsid w:val="006F3872"/>
    <w:rsid w:val="006F3A5A"/>
    <w:rsid w:val="006F4AC5"/>
    <w:rsid w:val="006F7D6F"/>
    <w:rsid w:val="00707535"/>
    <w:rsid w:val="00710983"/>
    <w:rsid w:val="00713E13"/>
    <w:rsid w:val="0071644A"/>
    <w:rsid w:val="00717684"/>
    <w:rsid w:val="00717D86"/>
    <w:rsid w:val="00717D99"/>
    <w:rsid w:val="00722263"/>
    <w:rsid w:val="00723B6C"/>
    <w:rsid w:val="00731D83"/>
    <w:rsid w:val="00734BE3"/>
    <w:rsid w:val="0074450E"/>
    <w:rsid w:val="00745D3B"/>
    <w:rsid w:val="00754562"/>
    <w:rsid w:val="00754939"/>
    <w:rsid w:val="00763D96"/>
    <w:rsid w:val="00766F23"/>
    <w:rsid w:val="007716DA"/>
    <w:rsid w:val="007724BB"/>
    <w:rsid w:val="007741AD"/>
    <w:rsid w:val="00774A13"/>
    <w:rsid w:val="00774A6F"/>
    <w:rsid w:val="00785742"/>
    <w:rsid w:val="00791558"/>
    <w:rsid w:val="00793D67"/>
    <w:rsid w:val="00794C13"/>
    <w:rsid w:val="00795DC0"/>
    <w:rsid w:val="007A1799"/>
    <w:rsid w:val="007A42C8"/>
    <w:rsid w:val="007A4DEB"/>
    <w:rsid w:val="007B3A79"/>
    <w:rsid w:val="007B6FB2"/>
    <w:rsid w:val="007C0974"/>
    <w:rsid w:val="007C1AE5"/>
    <w:rsid w:val="007C25B8"/>
    <w:rsid w:val="007C426E"/>
    <w:rsid w:val="007C538C"/>
    <w:rsid w:val="007D09D0"/>
    <w:rsid w:val="007D1853"/>
    <w:rsid w:val="007D4A15"/>
    <w:rsid w:val="007D5EDC"/>
    <w:rsid w:val="007E2D3A"/>
    <w:rsid w:val="007F2527"/>
    <w:rsid w:val="007F5F1D"/>
    <w:rsid w:val="00805C4B"/>
    <w:rsid w:val="00806C74"/>
    <w:rsid w:val="0081590F"/>
    <w:rsid w:val="00822EE4"/>
    <w:rsid w:val="00825CB0"/>
    <w:rsid w:val="008333E7"/>
    <w:rsid w:val="008369B7"/>
    <w:rsid w:val="00842B29"/>
    <w:rsid w:val="00843835"/>
    <w:rsid w:val="00852F59"/>
    <w:rsid w:val="008551BF"/>
    <w:rsid w:val="00855DDF"/>
    <w:rsid w:val="00857976"/>
    <w:rsid w:val="00862BA7"/>
    <w:rsid w:val="00870DB9"/>
    <w:rsid w:val="008817F3"/>
    <w:rsid w:val="008908E6"/>
    <w:rsid w:val="008969B1"/>
    <w:rsid w:val="00896CAB"/>
    <w:rsid w:val="008A2F25"/>
    <w:rsid w:val="008A3A40"/>
    <w:rsid w:val="008A6497"/>
    <w:rsid w:val="008B5D9D"/>
    <w:rsid w:val="008B6DE3"/>
    <w:rsid w:val="008C6A31"/>
    <w:rsid w:val="008C747B"/>
    <w:rsid w:val="008D25C9"/>
    <w:rsid w:val="008D28C1"/>
    <w:rsid w:val="008D2BD3"/>
    <w:rsid w:val="008E102B"/>
    <w:rsid w:val="008E1346"/>
    <w:rsid w:val="008F5CC3"/>
    <w:rsid w:val="00900890"/>
    <w:rsid w:val="00902724"/>
    <w:rsid w:val="00902BFF"/>
    <w:rsid w:val="00903AAA"/>
    <w:rsid w:val="0090479D"/>
    <w:rsid w:val="009114C1"/>
    <w:rsid w:val="00913612"/>
    <w:rsid w:val="0091677B"/>
    <w:rsid w:val="009248C6"/>
    <w:rsid w:val="00933716"/>
    <w:rsid w:val="00935E2C"/>
    <w:rsid w:val="009401B3"/>
    <w:rsid w:val="009440DD"/>
    <w:rsid w:val="00947AAE"/>
    <w:rsid w:val="00947CE8"/>
    <w:rsid w:val="00950418"/>
    <w:rsid w:val="0095155B"/>
    <w:rsid w:val="009560FF"/>
    <w:rsid w:val="00961C71"/>
    <w:rsid w:val="009670AF"/>
    <w:rsid w:val="00970C78"/>
    <w:rsid w:val="00971991"/>
    <w:rsid w:val="00972104"/>
    <w:rsid w:val="00973840"/>
    <w:rsid w:val="00974A36"/>
    <w:rsid w:val="00977286"/>
    <w:rsid w:val="00986594"/>
    <w:rsid w:val="00991904"/>
    <w:rsid w:val="009951DC"/>
    <w:rsid w:val="009966D0"/>
    <w:rsid w:val="00996C20"/>
    <w:rsid w:val="009A292C"/>
    <w:rsid w:val="009A392A"/>
    <w:rsid w:val="009A3D52"/>
    <w:rsid w:val="009A3F97"/>
    <w:rsid w:val="009A4805"/>
    <w:rsid w:val="009A5347"/>
    <w:rsid w:val="009B5D8A"/>
    <w:rsid w:val="009C5C4F"/>
    <w:rsid w:val="009D08F8"/>
    <w:rsid w:val="009E19D7"/>
    <w:rsid w:val="009E5AA7"/>
    <w:rsid w:val="009F38C4"/>
    <w:rsid w:val="009F472C"/>
    <w:rsid w:val="009F525E"/>
    <w:rsid w:val="009F5E6B"/>
    <w:rsid w:val="00A01F77"/>
    <w:rsid w:val="00A03C39"/>
    <w:rsid w:val="00A13404"/>
    <w:rsid w:val="00A14539"/>
    <w:rsid w:val="00A17E7E"/>
    <w:rsid w:val="00A23D69"/>
    <w:rsid w:val="00A25A25"/>
    <w:rsid w:val="00A2775E"/>
    <w:rsid w:val="00A27879"/>
    <w:rsid w:val="00A313FE"/>
    <w:rsid w:val="00A34EF8"/>
    <w:rsid w:val="00A37061"/>
    <w:rsid w:val="00A4075D"/>
    <w:rsid w:val="00A40E21"/>
    <w:rsid w:val="00A45E89"/>
    <w:rsid w:val="00A500AF"/>
    <w:rsid w:val="00A50561"/>
    <w:rsid w:val="00A509FC"/>
    <w:rsid w:val="00A6285D"/>
    <w:rsid w:val="00A63B1C"/>
    <w:rsid w:val="00A63B27"/>
    <w:rsid w:val="00A65887"/>
    <w:rsid w:val="00A91640"/>
    <w:rsid w:val="00A920D1"/>
    <w:rsid w:val="00A94BB3"/>
    <w:rsid w:val="00AA0B6A"/>
    <w:rsid w:val="00AA1DF2"/>
    <w:rsid w:val="00AA1E35"/>
    <w:rsid w:val="00AB67CB"/>
    <w:rsid w:val="00AC4C2A"/>
    <w:rsid w:val="00AD2376"/>
    <w:rsid w:val="00AD269C"/>
    <w:rsid w:val="00AD584D"/>
    <w:rsid w:val="00AE2649"/>
    <w:rsid w:val="00AE63D0"/>
    <w:rsid w:val="00AF0B6E"/>
    <w:rsid w:val="00AF15A9"/>
    <w:rsid w:val="00AF609E"/>
    <w:rsid w:val="00AF7821"/>
    <w:rsid w:val="00B028FA"/>
    <w:rsid w:val="00B124F3"/>
    <w:rsid w:val="00B21CAB"/>
    <w:rsid w:val="00B232B1"/>
    <w:rsid w:val="00B362A6"/>
    <w:rsid w:val="00B44231"/>
    <w:rsid w:val="00B47D1D"/>
    <w:rsid w:val="00B515B8"/>
    <w:rsid w:val="00B551F1"/>
    <w:rsid w:val="00B5577C"/>
    <w:rsid w:val="00B57B29"/>
    <w:rsid w:val="00B606C0"/>
    <w:rsid w:val="00B60D69"/>
    <w:rsid w:val="00B63B33"/>
    <w:rsid w:val="00B647F6"/>
    <w:rsid w:val="00B70C27"/>
    <w:rsid w:val="00B757F8"/>
    <w:rsid w:val="00B77735"/>
    <w:rsid w:val="00B77DFF"/>
    <w:rsid w:val="00B800B1"/>
    <w:rsid w:val="00B813A5"/>
    <w:rsid w:val="00B950BD"/>
    <w:rsid w:val="00BA5705"/>
    <w:rsid w:val="00BB17AC"/>
    <w:rsid w:val="00BC3B29"/>
    <w:rsid w:val="00BC5124"/>
    <w:rsid w:val="00BD07B9"/>
    <w:rsid w:val="00BD67AA"/>
    <w:rsid w:val="00BD7D7B"/>
    <w:rsid w:val="00BE0275"/>
    <w:rsid w:val="00BE2B88"/>
    <w:rsid w:val="00BE4A7F"/>
    <w:rsid w:val="00BE5537"/>
    <w:rsid w:val="00BF558A"/>
    <w:rsid w:val="00C106AC"/>
    <w:rsid w:val="00C11130"/>
    <w:rsid w:val="00C2073C"/>
    <w:rsid w:val="00C20896"/>
    <w:rsid w:val="00C2358D"/>
    <w:rsid w:val="00C24CBF"/>
    <w:rsid w:val="00C30052"/>
    <w:rsid w:val="00C31058"/>
    <w:rsid w:val="00C33FB5"/>
    <w:rsid w:val="00C402C8"/>
    <w:rsid w:val="00C4158F"/>
    <w:rsid w:val="00C45436"/>
    <w:rsid w:val="00C51917"/>
    <w:rsid w:val="00C51AA1"/>
    <w:rsid w:val="00C522F5"/>
    <w:rsid w:val="00C5684F"/>
    <w:rsid w:val="00C6392F"/>
    <w:rsid w:val="00C642C0"/>
    <w:rsid w:val="00C67AAD"/>
    <w:rsid w:val="00C70CD9"/>
    <w:rsid w:val="00C7508E"/>
    <w:rsid w:val="00C75DF7"/>
    <w:rsid w:val="00C76DC9"/>
    <w:rsid w:val="00C775C9"/>
    <w:rsid w:val="00C77AAF"/>
    <w:rsid w:val="00C846F3"/>
    <w:rsid w:val="00C964C7"/>
    <w:rsid w:val="00CA4FBF"/>
    <w:rsid w:val="00CB18B1"/>
    <w:rsid w:val="00CB2B46"/>
    <w:rsid w:val="00CB363B"/>
    <w:rsid w:val="00CC0570"/>
    <w:rsid w:val="00CE02AF"/>
    <w:rsid w:val="00CE1B66"/>
    <w:rsid w:val="00CE700D"/>
    <w:rsid w:val="00CF4662"/>
    <w:rsid w:val="00CF4E7C"/>
    <w:rsid w:val="00CF520D"/>
    <w:rsid w:val="00CF6790"/>
    <w:rsid w:val="00CF686D"/>
    <w:rsid w:val="00D01600"/>
    <w:rsid w:val="00D03537"/>
    <w:rsid w:val="00D03DFD"/>
    <w:rsid w:val="00D06E71"/>
    <w:rsid w:val="00D176E3"/>
    <w:rsid w:val="00D2736F"/>
    <w:rsid w:val="00D42E6F"/>
    <w:rsid w:val="00D4643D"/>
    <w:rsid w:val="00D522BB"/>
    <w:rsid w:val="00D54411"/>
    <w:rsid w:val="00D549E7"/>
    <w:rsid w:val="00D603B7"/>
    <w:rsid w:val="00D616F6"/>
    <w:rsid w:val="00D709B1"/>
    <w:rsid w:val="00D77190"/>
    <w:rsid w:val="00D7796C"/>
    <w:rsid w:val="00D8343C"/>
    <w:rsid w:val="00D83EC0"/>
    <w:rsid w:val="00D911EC"/>
    <w:rsid w:val="00D93048"/>
    <w:rsid w:val="00D9579A"/>
    <w:rsid w:val="00DA0D34"/>
    <w:rsid w:val="00DA4886"/>
    <w:rsid w:val="00DB1864"/>
    <w:rsid w:val="00DC2141"/>
    <w:rsid w:val="00DC2265"/>
    <w:rsid w:val="00DC7D13"/>
    <w:rsid w:val="00DD0063"/>
    <w:rsid w:val="00DD4841"/>
    <w:rsid w:val="00DD4F64"/>
    <w:rsid w:val="00DE2D69"/>
    <w:rsid w:val="00DE3CBB"/>
    <w:rsid w:val="00DE520B"/>
    <w:rsid w:val="00DE57FF"/>
    <w:rsid w:val="00DE59FE"/>
    <w:rsid w:val="00DE7D90"/>
    <w:rsid w:val="00E0551A"/>
    <w:rsid w:val="00E07D48"/>
    <w:rsid w:val="00E11AA0"/>
    <w:rsid w:val="00E25DD6"/>
    <w:rsid w:val="00E30A99"/>
    <w:rsid w:val="00E33E98"/>
    <w:rsid w:val="00E46026"/>
    <w:rsid w:val="00E4606B"/>
    <w:rsid w:val="00E56619"/>
    <w:rsid w:val="00E67625"/>
    <w:rsid w:val="00E73456"/>
    <w:rsid w:val="00E762BC"/>
    <w:rsid w:val="00E8007F"/>
    <w:rsid w:val="00E83DAF"/>
    <w:rsid w:val="00E84124"/>
    <w:rsid w:val="00E8643B"/>
    <w:rsid w:val="00E919D6"/>
    <w:rsid w:val="00E928A8"/>
    <w:rsid w:val="00E96F13"/>
    <w:rsid w:val="00EA4120"/>
    <w:rsid w:val="00EA7D3D"/>
    <w:rsid w:val="00EB0B2F"/>
    <w:rsid w:val="00EB1A9A"/>
    <w:rsid w:val="00EC130F"/>
    <w:rsid w:val="00EC2DEB"/>
    <w:rsid w:val="00ED1E89"/>
    <w:rsid w:val="00EE490C"/>
    <w:rsid w:val="00EF5818"/>
    <w:rsid w:val="00EF762D"/>
    <w:rsid w:val="00F07D3C"/>
    <w:rsid w:val="00F11976"/>
    <w:rsid w:val="00F134AF"/>
    <w:rsid w:val="00F157D4"/>
    <w:rsid w:val="00F15C3A"/>
    <w:rsid w:val="00F219DD"/>
    <w:rsid w:val="00F22569"/>
    <w:rsid w:val="00F23DA3"/>
    <w:rsid w:val="00F26CA1"/>
    <w:rsid w:val="00F307AD"/>
    <w:rsid w:val="00F311E4"/>
    <w:rsid w:val="00F35579"/>
    <w:rsid w:val="00F40643"/>
    <w:rsid w:val="00F429A8"/>
    <w:rsid w:val="00F44768"/>
    <w:rsid w:val="00F45C7D"/>
    <w:rsid w:val="00F514B4"/>
    <w:rsid w:val="00F522BF"/>
    <w:rsid w:val="00F6196D"/>
    <w:rsid w:val="00F67CD5"/>
    <w:rsid w:val="00F7093D"/>
    <w:rsid w:val="00F70C80"/>
    <w:rsid w:val="00F71EB7"/>
    <w:rsid w:val="00F77020"/>
    <w:rsid w:val="00F772EB"/>
    <w:rsid w:val="00F8193F"/>
    <w:rsid w:val="00F81B53"/>
    <w:rsid w:val="00F82547"/>
    <w:rsid w:val="00F82D39"/>
    <w:rsid w:val="00F86281"/>
    <w:rsid w:val="00F87F0B"/>
    <w:rsid w:val="00F9496E"/>
    <w:rsid w:val="00FA0D89"/>
    <w:rsid w:val="00FA2E23"/>
    <w:rsid w:val="00FA3769"/>
    <w:rsid w:val="00FA50AA"/>
    <w:rsid w:val="00FA599E"/>
    <w:rsid w:val="00FA620B"/>
    <w:rsid w:val="00FA7492"/>
    <w:rsid w:val="00FB134C"/>
    <w:rsid w:val="00FB1726"/>
    <w:rsid w:val="00FB2B21"/>
    <w:rsid w:val="00FB798F"/>
    <w:rsid w:val="00FD0F4B"/>
    <w:rsid w:val="00FD36B4"/>
    <w:rsid w:val="00FE104D"/>
    <w:rsid w:val="00FE2DFD"/>
    <w:rsid w:val="00FE5B99"/>
    <w:rsid w:val="00FF1E46"/>
    <w:rsid w:val="00FF391D"/>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B2CBF"/>
  <w15:chartTrackingRefBased/>
  <w15:docId w15:val="{0561C3E6-DC23-49C6-98A3-F78AA66F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4D"/>
    <w:pPr>
      <w:spacing w:after="200" w:line="276"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FE104D"/>
    <w:pPr>
      <w:keepNext/>
      <w:keepLines/>
      <w:spacing w:before="480" w:after="120"/>
      <w:outlineLvl w:val="0"/>
    </w:pPr>
    <w:rPr>
      <w:b/>
      <w:sz w:val="48"/>
      <w:szCs w:val="48"/>
    </w:rPr>
  </w:style>
  <w:style w:type="paragraph" w:styleId="Heading2">
    <w:name w:val="heading 2"/>
    <w:basedOn w:val="Normal"/>
    <w:next w:val="Normal"/>
    <w:link w:val="Heading2Char"/>
    <w:rsid w:val="00FE104D"/>
    <w:pPr>
      <w:keepNext/>
      <w:keepLines/>
      <w:spacing w:before="360" w:after="80"/>
      <w:outlineLvl w:val="1"/>
    </w:pPr>
    <w:rPr>
      <w:b/>
      <w:sz w:val="36"/>
      <w:szCs w:val="36"/>
    </w:rPr>
  </w:style>
  <w:style w:type="paragraph" w:styleId="Heading3">
    <w:name w:val="heading 3"/>
    <w:basedOn w:val="Normal"/>
    <w:next w:val="Normal"/>
    <w:link w:val="Heading3Char"/>
    <w:rsid w:val="00FE104D"/>
    <w:pPr>
      <w:keepNext/>
      <w:keepLines/>
      <w:spacing w:before="280" w:after="80"/>
      <w:outlineLvl w:val="2"/>
    </w:pPr>
    <w:rPr>
      <w:b/>
      <w:sz w:val="28"/>
      <w:szCs w:val="28"/>
    </w:rPr>
  </w:style>
  <w:style w:type="paragraph" w:styleId="Heading4">
    <w:name w:val="heading 4"/>
    <w:basedOn w:val="Normal"/>
    <w:next w:val="Normal"/>
    <w:link w:val="Heading4Char"/>
    <w:rsid w:val="00FE104D"/>
    <w:pPr>
      <w:keepNext/>
      <w:keepLines/>
      <w:spacing w:before="240" w:after="40"/>
      <w:outlineLvl w:val="3"/>
    </w:pPr>
    <w:rPr>
      <w:b/>
    </w:rPr>
  </w:style>
  <w:style w:type="paragraph" w:styleId="Heading5">
    <w:name w:val="heading 5"/>
    <w:basedOn w:val="Normal"/>
    <w:next w:val="Normal"/>
    <w:link w:val="Heading5Char"/>
    <w:rsid w:val="00FE104D"/>
    <w:pPr>
      <w:keepNext/>
      <w:keepLines/>
      <w:spacing w:before="220" w:after="40"/>
      <w:outlineLvl w:val="4"/>
    </w:pPr>
    <w:rPr>
      <w:b/>
      <w:sz w:val="22"/>
      <w:szCs w:val="22"/>
    </w:rPr>
  </w:style>
  <w:style w:type="paragraph" w:styleId="Heading6">
    <w:name w:val="heading 6"/>
    <w:basedOn w:val="Normal"/>
    <w:next w:val="Normal"/>
    <w:link w:val="Heading6Char"/>
    <w:rsid w:val="00FE104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4D"/>
    <w:rPr>
      <w:rFonts w:ascii="Calibri" w:eastAsia="Calibri" w:hAnsi="Calibri" w:cs="Calibri"/>
      <w:b/>
      <w:sz w:val="48"/>
      <w:szCs w:val="48"/>
    </w:rPr>
  </w:style>
  <w:style w:type="character" w:customStyle="1" w:styleId="Heading2Char">
    <w:name w:val="Heading 2 Char"/>
    <w:basedOn w:val="DefaultParagraphFont"/>
    <w:link w:val="Heading2"/>
    <w:rsid w:val="00FE104D"/>
    <w:rPr>
      <w:rFonts w:ascii="Calibri" w:eastAsia="Calibri" w:hAnsi="Calibri" w:cs="Calibri"/>
      <w:b/>
      <w:sz w:val="36"/>
      <w:szCs w:val="36"/>
    </w:rPr>
  </w:style>
  <w:style w:type="character" w:customStyle="1" w:styleId="Heading3Char">
    <w:name w:val="Heading 3 Char"/>
    <w:basedOn w:val="DefaultParagraphFont"/>
    <w:link w:val="Heading3"/>
    <w:rsid w:val="00FE104D"/>
    <w:rPr>
      <w:rFonts w:ascii="Calibri" w:eastAsia="Calibri" w:hAnsi="Calibri" w:cs="Calibri"/>
      <w:b/>
      <w:sz w:val="28"/>
      <w:szCs w:val="28"/>
    </w:rPr>
  </w:style>
  <w:style w:type="character" w:customStyle="1" w:styleId="Heading4Char">
    <w:name w:val="Heading 4 Char"/>
    <w:basedOn w:val="DefaultParagraphFont"/>
    <w:link w:val="Heading4"/>
    <w:rsid w:val="00FE104D"/>
    <w:rPr>
      <w:rFonts w:ascii="Calibri" w:eastAsia="Calibri" w:hAnsi="Calibri" w:cs="Calibri"/>
      <w:b/>
      <w:sz w:val="24"/>
      <w:szCs w:val="24"/>
    </w:rPr>
  </w:style>
  <w:style w:type="character" w:customStyle="1" w:styleId="Heading5Char">
    <w:name w:val="Heading 5 Char"/>
    <w:basedOn w:val="DefaultParagraphFont"/>
    <w:link w:val="Heading5"/>
    <w:rsid w:val="00FE104D"/>
    <w:rPr>
      <w:rFonts w:ascii="Calibri" w:eastAsia="Calibri" w:hAnsi="Calibri" w:cs="Calibri"/>
      <w:b/>
    </w:rPr>
  </w:style>
  <w:style w:type="character" w:customStyle="1" w:styleId="Heading6Char">
    <w:name w:val="Heading 6 Char"/>
    <w:basedOn w:val="DefaultParagraphFont"/>
    <w:link w:val="Heading6"/>
    <w:rsid w:val="00FE104D"/>
    <w:rPr>
      <w:rFonts w:ascii="Calibri" w:eastAsia="Calibri" w:hAnsi="Calibri" w:cs="Calibri"/>
      <w:b/>
      <w:sz w:val="20"/>
      <w:szCs w:val="20"/>
    </w:rPr>
  </w:style>
  <w:style w:type="paragraph" w:styleId="BalloonText">
    <w:name w:val="Balloon Text"/>
    <w:basedOn w:val="Normal"/>
    <w:link w:val="BalloonTextChar"/>
    <w:uiPriority w:val="99"/>
    <w:semiHidden/>
    <w:unhideWhenUsed/>
    <w:rsid w:val="00FE1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04D"/>
    <w:rPr>
      <w:rFonts w:ascii="Segoe UI" w:eastAsia="Calibri" w:hAnsi="Segoe UI" w:cs="Segoe UI"/>
      <w:sz w:val="18"/>
      <w:szCs w:val="18"/>
    </w:rPr>
  </w:style>
  <w:style w:type="paragraph" w:styleId="Title">
    <w:name w:val="Title"/>
    <w:basedOn w:val="Normal"/>
    <w:next w:val="Normal"/>
    <w:link w:val="TitleChar"/>
    <w:rsid w:val="00FE104D"/>
    <w:pPr>
      <w:keepNext/>
      <w:keepLines/>
      <w:spacing w:before="480" w:after="120"/>
    </w:pPr>
    <w:rPr>
      <w:b/>
      <w:sz w:val="72"/>
      <w:szCs w:val="72"/>
    </w:rPr>
  </w:style>
  <w:style w:type="character" w:customStyle="1" w:styleId="TitleChar">
    <w:name w:val="Title Char"/>
    <w:basedOn w:val="DefaultParagraphFont"/>
    <w:link w:val="Title"/>
    <w:rsid w:val="00FE104D"/>
    <w:rPr>
      <w:rFonts w:ascii="Calibri" w:eastAsia="Calibri" w:hAnsi="Calibri" w:cs="Calibri"/>
      <w:b/>
      <w:sz w:val="72"/>
      <w:szCs w:val="72"/>
    </w:rPr>
  </w:style>
  <w:style w:type="paragraph" w:styleId="ListParagraph">
    <w:name w:val="List Paragraph"/>
    <w:basedOn w:val="Normal"/>
    <w:uiPriority w:val="34"/>
    <w:qFormat/>
    <w:rsid w:val="00FE104D"/>
    <w:pPr>
      <w:ind w:left="720"/>
      <w:contextualSpacing/>
    </w:pPr>
  </w:style>
  <w:style w:type="paragraph" w:styleId="Header">
    <w:name w:val="header"/>
    <w:basedOn w:val="Normal"/>
    <w:link w:val="HeaderChar"/>
    <w:uiPriority w:val="99"/>
    <w:unhideWhenUsed/>
    <w:rsid w:val="00FE1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04D"/>
    <w:rPr>
      <w:rFonts w:ascii="Calibri" w:eastAsia="Calibri" w:hAnsi="Calibri" w:cs="Calibri"/>
      <w:sz w:val="24"/>
      <w:szCs w:val="24"/>
    </w:rPr>
  </w:style>
  <w:style w:type="paragraph" w:styleId="Footer">
    <w:name w:val="footer"/>
    <w:basedOn w:val="Normal"/>
    <w:link w:val="FooterChar"/>
    <w:uiPriority w:val="99"/>
    <w:unhideWhenUsed/>
    <w:rsid w:val="00FE1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04D"/>
    <w:rPr>
      <w:rFonts w:ascii="Calibri" w:eastAsia="Calibri" w:hAnsi="Calibri" w:cs="Calibri"/>
      <w:sz w:val="24"/>
      <w:szCs w:val="24"/>
    </w:rPr>
  </w:style>
  <w:style w:type="character" w:styleId="CommentReference">
    <w:name w:val="annotation reference"/>
    <w:basedOn w:val="DefaultParagraphFont"/>
    <w:uiPriority w:val="99"/>
    <w:semiHidden/>
    <w:unhideWhenUsed/>
    <w:rsid w:val="00FE104D"/>
    <w:rPr>
      <w:sz w:val="16"/>
      <w:szCs w:val="16"/>
    </w:rPr>
  </w:style>
  <w:style w:type="paragraph" w:styleId="CommentText">
    <w:name w:val="annotation text"/>
    <w:basedOn w:val="Normal"/>
    <w:link w:val="CommentTextChar"/>
    <w:uiPriority w:val="99"/>
    <w:unhideWhenUsed/>
    <w:rsid w:val="00FE104D"/>
    <w:pPr>
      <w:spacing w:line="240" w:lineRule="auto"/>
    </w:pPr>
    <w:rPr>
      <w:sz w:val="20"/>
      <w:szCs w:val="20"/>
    </w:rPr>
  </w:style>
  <w:style w:type="character" w:customStyle="1" w:styleId="CommentTextChar">
    <w:name w:val="Comment Text Char"/>
    <w:basedOn w:val="DefaultParagraphFont"/>
    <w:link w:val="CommentText"/>
    <w:uiPriority w:val="99"/>
    <w:rsid w:val="00FE104D"/>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E104D"/>
    <w:rPr>
      <w:b/>
      <w:bCs/>
    </w:rPr>
  </w:style>
  <w:style w:type="character" w:customStyle="1" w:styleId="CommentSubjectChar">
    <w:name w:val="Comment Subject Char"/>
    <w:basedOn w:val="CommentTextChar"/>
    <w:link w:val="CommentSubject"/>
    <w:uiPriority w:val="99"/>
    <w:semiHidden/>
    <w:rsid w:val="00FE104D"/>
    <w:rPr>
      <w:rFonts w:ascii="Calibri" w:eastAsia="Calibri" w:hAnsi="Calibri" w:cs="Calibri"/>
      <w:b/>
      <w:bCs/>
      <w:sz w:val="20"/>
      <w:szCs w:val="20"/>
    </w:rPr>
  </w:style>
  <w:style w:type="character" w:styleId="PageNumber">
    <w:name w:val="page number"/>
    <w:basedOn w:val="DefaultParagraphFont"/>
    <w:uiPriority w:val="99"/>
    <w:semiHidden/>
    <w:unhideWhenUsed/>
    <w:rsid w:val="00FE104D"/>
  </w:style>
  <w:style w:type="paragraph" w:styleId="Subtitle">
    <w:name w:val="Subtitle"/>
    <w:basedOn w:val="Normal"/>
    <w:next w:val="Normal"/>
    <w:link w:val="SubtitleChar"/>
    <w:rsid w:val="00FE104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E104D"/>
    <w:rPr>
      <w:rFonts w:ascii="Georgia" w:eastAsia="Georgia" w:hAnsi="Georgia" w:cs="Georgia"/>
      <w:i/>
      <w:color w:val="666666"/>
      <w:sz w:val="48"/>
      <w:szCs w:val="48"/>
    </w:rPr>
  </w:style>
  <w:style w:type="table" w:styleId="TableGrid">
    <w:name w:val="Table Grid"/>
    <w:basedOn w:val="TableNormal"/>
    <w:uiPriority w:val="59"/>
    <w:rsid w:val="00FE104D"/>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E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04D"/>
    <w:rPr>
      <w:rFonts w:ascii="Courier New" w:eastAsia="Times New Roman" w:hAnsi="Courier New" w:cs="Courier New"/>
      <w:sz w:val="20"/>
      <w:szCs w:val="20"/>
    </w:rPr>
  </w:style>
  <w:style w:type="character" w:customStyle="1" w:styleId="gd15mcfceub">
    <w:name w:val="gd15mcfceub"/>
    <w:basedOn w:val="DefaultParagraphFont"/>
    <w:rsid w:val="00FE104D"/>
  </w:style>
  <w:style w:type="paragraph" w:styleId="NormalWeb">
    <w:name w:val="Normal (Web)"/>
    <w:basedOn w:val="Normal"/>
    <w:uiPriority w:val="99"/>
    <w:semiHidden/>
    <w:unhideWhenUsed/>
    <w:rsid w:val="00FE104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FE104D"/>
    <w:rPr>
      <w:b/>
      <w:bCs/>
    </w:rPr>
  </w:style>
  <w:style w:type="paragraph" w:styleId="EndnoteText">
    <w:name w:val="endnote text"/>
    <w:basedOn w:val="Normal"/>
    <w:link w:val="EndnoteTextChar"/>
    <w:uiPriority w:val="99"/>
    <w:semiHidden/>
    <w:unhideWhenUsed/>
    <w:rsid w:val="00FE10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4D"/>
    <w:rPr>
      <w:rFonts w:ascii="Calibri" w:eastAsia="Calibri" w:hAnsi="Calibri" w:cs="Calibri"/>
      <w:sz w:val="20"/>
      <w:szCs w:val="20"/>
    </w:rPr>
  </w:style>
  <w:style w:type="character" w:styleId="EndnoteReference">
    <w:name w:val="endnote reference"/>
    <w:basedOn w:val="DefaultParagraphFont"/>
    <w:uiPriority w:val="99"/>
    <w:semiHidden/>
    <w:unhideWhenUsed/>
    <w:rsid w:val="00FE104D"/>
    <w:rPr>
      <w:vertAlign w:val="superscript"/>
    </w:rPr>
  </w:style>
  <w:style w:type="paragraph" w:styleId="FootnoteText">
    <w:name w:val="footnote text"/>
    <w:basedOn w:val="Normal"/>
    <w:link w:val="FootnoteTextChar"/>
    <w:uiPriority w:val="99"/>
    <w:semiHidden/>
    <w:unhideWhenUsed/>
    <w:rsid w:val="00FE1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104D"/>
    <w:rPr>
      <w:rFonts w:ascii="Calibri" w:eastAsia="Calibri" w:hAnsi="Calibri" w:cs="Calibri"/>
      <w:sz w:val="20"/>
      <w:szCs w:val="20"/>
    </w:rPr>
  </w:style>
  <w:style w:type="character" w:styleId="FootnoteReference">
    <w:name w:val="footnote reference"/>
    <w:basedOn w:val="DefaultParagraphFont"/>
    <w:uiPriority w:val="99"/>
    <w:semiHidden/>
    <w:unhideWhenUsed/>
    <w:rsid w:val="00FE104D"/>
    <w:rPr>
      <w:vertAlign w:val="superscript"/>
    </w:rPr>
  </w:style>
  <w:style w:type="character" w:customStyle="1" w:styleId="e24kjd">
    <w:name w:val="e24kjd"/>
    <w:basedOn w:val="DefaultParagraphFont"/>
    <w:rsid w:val="00FE104D"/>
  </w:style>
  <w:style w:type="paragraph" w:styleId="Revision">
    <w:name w:val="Revision"/>
    <w:hidden/>
    <w:uiPriority w:val="99"/>
    <w:semiHidden/>
    <w:rsid w:val="0044196E"/>
    <w:pPr>
      <w:spacing w:after="0" w:line="240" w:lineRule="auto"/>
    </w:pPr>
    <w:rPr>
      <w:rFonts w:ascii="Calibri" w:eastAsia="Calibri" w:hAnsi="Calibri" w:cs="Calibri"/>
      <w:sz w:val="24"/>
      <w:szCs w:val="24"/>
    </w:rPr>
  </w:style>
  <w:style w:type="character" w:styleId="Hyperlink">
    <w:name w:val="Hyperlink"/>
    <w:basedOn w:val="DefaultParagraphFont"/>
    <w:uiPriority w:val="99"/>
    <w:semiHidden/>
    <w:unhideWhenUsed/>
    <w:rsid w:val="00AC4C2A"/>
    <w:rPr>
      <w:color w:val="0000FF"/>
      <w:u w:val="single"/>
    </w:rPr>
  </w:style>
  <w:style w:type="character" w:styleId="FollowedHyperlink">
    <w:name w:val="FollowedHyperlink"/>
    <w:basedOn w:val="DefaultParagraphFont"/>
    <w:uiPriority w:val="99"/>
    <w:semiHidden/>
    <w:unhideWhenUsed/>
    <w:rsid w:val="00AC4C2A"/>
    <w:rPr>
      <w:color w:val="954F72" w:themeColor="followedHyperlink"/>
      <w:u w:val="single"/>
    </w:rPr>
  </w:style>
  <w:style w:type="paragraph" w:styleId="TOCHeading">
    <w:name w:val="TOC Heading"/>
    <w:basedOn w:val="Heading1"/>
    <w:next w:val="Normal"/>
    <w:uiPriority w:val="39"/>
    <w:unhideWhenUsed/>
    <w:qFormat/>
    <w:rsid w:val="009114C1"/>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4748">
      <w:bodyDiv w:val="1"/>
      <w:marLeft w:val="0"/>
      <w:marRight w:val="0"/>
      <w:marTop w:val="0"/>
      <w:marBottom w:val="0"/>
      <w:divBdr>
        <w:top w:val="none" w:sz="0" w:space="0" w:color="auto"/>
        <w:left w:val="none" w:sz="0" w:space="0" w:color="auto"/>
        <w:bottom w:val="none" w:sz="0" w:space="0" w:color="auto"/>
        <w:right w:val="none" w:sz="0" w:space="0" w:color="auto"/>
      </w:divBdr>
    </w:div>
    <w:div w:id="620576092">
      <w:bodyDiv w:val="1"/>
      <w:marLeft w:val="0"/>
      <w:marRight w:val="0"/>
      <w:marTop w:val="0"/>
      <w:marBottom w:val="0"/>
      <w:divBdr>
        <w:top w:val="none" w:sz="0" w:space="0" w:color="auto"/>
        <w:left w:val="none" w:sz="0" w:space="0" w:color="auto"/>
        <w:bottom w:val="none" w:sz="0" w:space="0" w:color="auto"/>
        <w:right w:val="none" w:sz="0" w:space="0" w:color="auto"/>
      </w:divBdr>
    </w:div>
    <w:div w:id="1566528147">
      <w:bodyDiv w:val="1"/>
      <w:marLeft w:val="0"/>
      <w:marRight w:val="0"/>
      <w:marTop w:val="0"/>
      <w:marBottom w:val="0"/>
      <w:divBdr>
        <w:top w:val="none" w:sz="0" w:space="0" w:color="auto"/>
        <w:left w:val="none" w:sz="0" w:space="0" w:color="auto"/>
        <w:bottom w:val="none" w:sz="0" w:space="0" w:color="auto"/>
        <w:right w:val="none" w:sz="0" w:space="0" w:color="auto"/>
      </w:divBdr>
    </w:div>
    <w:div w:id="1652176126">
      <w:bodyDiv w:val="1"/>
      <w:marLeft w:val="0"/>
      <w:marRight w:val="0"/>
      <w:marTop w:val="0"/>
      <w:marBottom w:val="0"/>
      <w:divBdr>
        <w:top w:val="none" w:sz="0" w:space="0" w:color="auto"/>
        <w:left w:val="none" w:sz="0" w:space="0" w:color="auto"/>
        <w:bottom w:val="none" w:sz="0" w:space="0" w:color="auto"/>
        <w:right w:val="none" w:sz="0" w:space="0" w:color="auto"/>
      </w:divBdr>
      <w:divsChild>
        <w:div w:id="1832601103">
          <w:marLeft w:val="0"/>
          <w:marRight w:val="0"/>
          <w:marTop w:val="0"/>
          <w:marBottom w:val="0"/>
          <w:divBdr>
            <w:top w:val="none" w:sz="0" w:space="0" w:color="auto"/>
            <w:left w:val="none" w:sz="0" w:space="0" w:color="auto"/>
            <w:bottom w:val="none" w:sz="0" w:space="0" w:color="auto"/>
            <w:right w:val="none" w:sz="0" w:space="0" w:color="auto"/>
          </w:divBdr>
        </w:div>
      </w:divsChild>
    </w:div>
    <w:div w:id="21076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89D89-9530-4910-BF8B-ADA8BC56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32</Pages>
  <Words>6830</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Rosanna Markovits Rojas</dc:creator>
  <cp:keywords/>
  <dc:description/>
  <cp:lastModifiedBy>Jennifer Rosanna Markovits Rojas</cp:lastModifiedBy>
  <cp:revision>16</cp:revision>
  <cp:lastPrinted>2020-07-28T16:37:00Z</cp:lastPrinted>
  <dcterms:created xsi:type="dcterms:W3CDTF">2021-04-14T16:07:00Z</dcterms:created>
  <dcterms:modified xsi:type="dcterms:W3CDTF">2021-04-23T22:07:00Z</dcterms:modified>
</cp:coreProperties>
</file>